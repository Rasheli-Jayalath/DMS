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MECTable11"/>
        <w:tblW w:w="0" w:type="auto"/>
        <w:jc w:val="center"/>
        <w:tblLayout w:type="fixed"/>
        <w:tblLook w:val="04A0" w:firstRow="1" w:lastRow="0" w:firstColumn="1" w:lastColumn="0" w:noHBand="0" w:noVBand="1"/>
      </w:tblPr>
      <w:tblGrid>
        <w:gridCol w:w="1843"/>
        <w:gridCol w:w="7513"/>
      </w:tblGrid>
      <w:tr w:rsidR="00CD0387" w:rsidRPr="00DE4F0B" w14:paraId="002352C0" w14:textId="77777777" w:rsidTr="00AD153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5BC7D63E" w14:textId="77777777" w:rsidR="00CD0387" w:rsidRPr="00DE4F0B" w:rsidRDefault="00CD0387" w:rsidP="00F24C93">
            <w:r w:rsidRPr="00DE4F0B">
              <w:rPr>
                <w:sz w:val="28"/>
                <w:szCs w:val="28"/>
              </w:rPr>
              <w:t>T-</w:t>
            </w:r>
            <w:r>
              <w:rPr>
                <w:sz w:val="28"/>
                <w:szCs w:val="28"/>
              </w:rPr>
              <w:t>PM10604</w:t>
            </w:r>
          </w:p>
        </w:tc>
        <w:tc>
          <w:tcPr>
            <w:tcW w:w="7513" w:type="dxa"/>
          </w:tcPr>
          <w:p w14:paraId="1C72EE0E" w14:textId="77777777" w:rsidR="00CD0387" w:rsidRPr="00DE4F0B" w:rsidRDefault="00CD0387" w:rsidP="00F24C93">
            <w:r>
              <w:rPr>
                <w:sz w:val="28"/>
                <w:szCs w:val="28"/>
              </w:rPr>
              <w:t>PROJECT BOARD MEETING AGENDA AND MINUTES</w:t>
            </w:r>
          </w:p>
        </w:tc>
      </w:tr>
    </w:tbl>
    <w:tbl>
      <w:tblPr>
        <w:tblStyle w:val="TableGrid"/>
        <w:tblW w:w="935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10"/>
        <w:gridCol w:w="2693"/>
        <w:gridCol w:w="1418"/>
        <w:gridCol w:w="2835"/>
      </w:tblGrid>
      <w:tr w:rsidR="00CD0387" w:rsidRPr="00EA6404" w14:paraId="47F1C299" w14:textId="77777777" w:rsidTr="00AD1534">
        <w:trPr>
          <w:trHeight w:val="368"/>
          <w:jc w:val="center"/>
        </w:trPr>
        <w:tc>
          <w:tcPr>
            <w:tcW w:w="2410" w:type="dxa"/>
            <w:shd w:val="clear" w:color="auto" w:fill="595959"/>
          </w:tcPr>
          <w:p w14:paraId="662A440C" w14:textId="77777777" w:rsidR="00CD0387" w:rsidRPr="00EA6404" w:rsidRDefault="00CD0387" w:rsidP="00F24C93">
            <w:pPr>
              <w:rPr>
                <w:color w:val="FFFFFF" w:themeColor="background1"/>
              </w:rPr>
            </w:pPr>
            <w:r>
              <w:rPr>
                <w:color w:val="FFFFFF" w:themeColor="background1"/>
              </w:rPr>
              <w:t>Project Board Meeting No</w:t>
            </w:r>
          </w:p>
        </w:tc>
        <w:tc>
          <w:tcPr>
            <w:tcW w:w="6946" w:type="dxa"/>
            <w:gridSpan w:val="3"/>
            <w:shd w:val="clear" w:color="auto" w:fill="E8E8E8"/>
          </w:tcPr>
          <w:p w14:paraId="7E817851" w14:textId="36220DFD" w:rsidR="00CD0387" w:rsidRPr="000D632F" w:rsidRDefault="00CD0387" w:rsidP="00DD5497">
            <w:pPr>
              <w:pStyle w:val="CommentText"/>
            </w:pPr>
            <w:r w:rsidRPr="000D632F">
              <w:t xml:space="preserve"> </w:t>
            </w:r>
            <w:r w:rsidR="0003004F">
              <w:t>01</w:t>
            </w:r>
          </w:p>
        </w:tc>
      </w:tr>
      <w:tr w:rsidR="00CD0387" w:rsidRPr="00EA6404" w14:paraId="7CE7D099" w14:textId="77777777" w:rsidTr="00AD1534">
        <w:trPr>
          <w:trHeight w:val="431"/>
          <w:jc w:val="center"/>
        </w:trPr>
        <w:tc>
          <w:tcPr>
            <w:tcW w:w="2410" w:type="dxa"/>
            <w:shd w:val="clear" w:color="auto" w:fill="595959"/>
          </w:tcPr>
          <w:p w14:paraId="20C33523" w14:textId="77777777" w:rsidR="00CD0387" w:rsidRDefault="00CD0387" w:rsidP="00F24C93">
            <w:pPr>
              <w:rPr>
                <w:color w:val="FFFFFF" w:themeColor="background1"/>
              </w:rPr>
            </w:pPr>
            <w:r>
              <w:rPr>
                <w:color w:val="FFFFFF" w:themeColor="background1"/>
              </w:rPr>
              <w:t>Project Name</w:t>
            </w:r>
          </w:p>
        </w:tc>
        <w:tc>
          <w:tcPr>
            <w:tcW w:w="6946" w:type="dxa"/>
            <w:gridSpan w:val="3"/>
            <w:shd w:val="clear" w:color="auto" w:fill="E8E8E8"/>
          </w:tcPr>
          <w:p w14:paraId="7BDA331D" w14:textId="53605020" w:rsidR="00CD0387" w:rsidRPr="00EA6404" w:rsidRDefault="0003004F" w:rsidP="00F24C93">
            <w:r>
              <w:t>Chennai (Perur) 400 MLD Sea Water Desalination Plant - PMC</w:t>
            </w:r>
          </w:p>
        </w:tc>
      </w:tr>
      <w:tr w:rsidR="00CD0387" w:rsidRPr="00EA6404" w14:paraId="06594319" w14:textId="77777777" w:rsidTr="00AD1534">
        <w:trPr>
          <w:trHeight w:val="367"/>
          <w:jc w:val="center"/>
        </w:trPr>
        <w:tc>
          <w:tcPr>
            <w:tcW w:w="2410" w:type="dxa"/>
            <w:shd w:val="clear" w:color="auto" w:fill="595959"/>
          </w:tcPr>
          <w:p w14:paraId="643A8187" w14:textId="77777777" w:rsidR="00CD0387" w:rsidRDefault="00CD0387" w:rsidP="00F24C93">
            <w:pPr>
              <w:rPr>
                <w:color w:val="FFFFFF" w:themeColor="background1"/>
              </w:rPr>
            </w:pPr>
            <w:r>
              <w:rPr>
                <w:color w:val="FFFFFF" w:themeColor="background1"/>
              </w:rPr>
              <w:t>Project Number</w:t>
            </w:r>
          </w:p>
        </w:tc>
        <w:tc>
          <w:tcPr>
            <w:tcW w:w="6946" w:type="dxa"/>
            <w:gridSpan w:val="3"/>
            <w:shd w:val="clear" w:color="auto" w:fill="E8E8E8"/>
          </w:tcPr>
          <w:p w14:paraId="3388134D" w14:textId="6B292BEF" w:rsidR="00CD0387" w:rsidRPr="00EA6404" w:rsidRDefault="00FB1C85" w:rsidP="00F24C93">
            <w:r>
              <w:t>7061563 - 7061569</w:t>
            </w:r>
          </w:p>
        </w:tc>
      </w:tr>
      <w:tr w:rsidR="00CD0387" w:rsidRPr="00EA6404" w14:paraId="59320C34" w14:textId="77777777" w:rsidTr="00AD1534">
        <w:trPr>
          <w:trHeight w:val="303"/>
          <w:jc w:val="center"/>
        </w:trPr>
        <w:tc>
          <w:tcPr>
            <w:tcW w:w="2410" w:type="dxa"/>
            <w:shd w:val="clear" w:color="auto" w:fill="595959"/>
          </w:tcPr>
          <w:p w14:paraId="296FCC8E" w14:textId="77777777" w:rsidR="00CD0387" w:rsidRPr="00EA6404" w:rsidRDefault="00CD0387" w:rsidP="00F24C93">
            <w:pPr>
              <w:rPr>
                <w:color w:val="FFFFFF" w:themeColor="background1"/>
              </w:rPr>
            </w:pPr>
            <w:r w:rsidRPr="00EA6404">
              <w:rPr>
                <w:color w:val="FFFFFF" w:themeColor="background1"/>
              </w:rPr>
              <w:t>Meeting Date</w:t>
            </w:r>
          </w:p>
        </w:tc>
        <w:customXmlDelRangeStart w:id="0" w:author="Author"/>
        <w:sdt>
          <w:sdtPr>
            <w:alias w:val="dd-mm-yyyy"/>
            <w:tag w:val="dd-mm-yyyy"/>
            <w:id w:val="1179700019"/>
            <w:placeholder>
              <w:docPart w:val="DC0F096D71E942D9AA0D1E79C2B242BF"/>
            </w:placeholder>
            <w15:color w:val="595959"/>
            <w:date w:fullDate="2020-02-01T00:00:00Z">
              <w:dateFormat w:val="d MMMM yyyy"/>
              <w:lid w:val="en-AU"/>
              <w:storeMappedDataAs w:val="dateTime"/>
              <w:calendar w:val="gregorian"/>
            </w:date>
          </w:sdtPr>
          <w:sdtEndPr/>
          <w:sdtContent>
            <w:customXmlDelRangeEnd w:id="0"/>
            <w:tc>
              <w:tcPr>
                <w:tcW w:w="2693" w:type="dxa"/>
                <w:shd w:val="clear" w:color="auto" w:fill="E8E8E8"/>
              </w:tcPr>
              <w:p w14:paraId="41073F73" w14:textId="2CA8B675" w:rsidR="00CD0387" w:rsidRPr="00EA6404" w:rsidRDefault="0003004F" w:rsidP="00F24C93">
                <w:del w:id="1" w:author="Author">
                  <w:r w:rsidDel="0040691C">
                    <w:delText>29 January 2020</w:delText>
                  </w:r>
                </w:del>
                <w:ins w:id="2" w:author="Author">
                  <w:r w:rsidR="0040691C">
                    <w:t>1 February 2020</w:t>
                  </w:r>
                </w:ins>
              </w:p>
            </w:tc>
            <w:customXmlDelRangeStart w:id="3" w:author="Author"/>
          </w:sdtContent>
        </w:sdt>
        <w:customXmlDelRangeEnd w:id="3"/>
        <w:tc>
          <w:tcPr>
            <w:tcW w:w="1418" w:type="dxa"/>
            <w:shd w:val="clear" w:color="auto" w:fill="595959"/>
          </w:tcPr>
          <w:p w14:paraId="4E19ECC7" w14:textId="77777777" w:rsidR="00CD0387" w:rsidRPr="00EA6404" w:rsidRDefault="00CD0387" w:rsidP="00F24C93">
            <w:pPr>
              <w:rPr>
                <w:color w:val="FFFFFF" w:themeColor="background1"/>
              </w:rPr>
            </w:pPr>
            <w:r w:rsidRPr="00EA6404">
              <w:rPr>
                <w:color w:val="FFFFFF" w:themeColor="background1"/>
              </w:rPr>
              <w:t>Start Time</w:t>
            </w:r>
          </w:p>
        </w:tc>
        <w:tc>
          <w:tcPr>
            <w:tcW w:w="2835" w:type="dxa"/>
            <w:shd w:val="clear" w:color="auto" w:fill="E8E8E8"/>
          </w:tcPr>
          <w:p w14:paraId="539D6B81" w14:textId="744D3D37" w:rsidR="00CD0387" w:rsidRPr="00EA6404" w:rsidRDefault="00CD0387" w:rsidP="00F24C93">
            <w:r w:rsidRPr="00EA6404">
              <w:t xml:space="preserve"> </w:t>
            </w:r>
            <w:sdt>
              <w:sdtPr>
                <w:alias w:val="Enter time"/>
                <w:tag w:val="Enter time"/>
                <w:id w:val="1765650299"/>
                <w:placeholder>
                  <w:docPart w:val="A31C02AFFE0F424782137C850E9DBE03"/>
                </w:placeholder>
                <w:text/>
              </w:sdtPr>
              <w:sdtEndPr/>
              <w:sdtContent>
                <w:r w:rsidR="00103523">
                  <w:t>11</w:t>
                </w:r>
                <w:r w:rsidR="00DD5497">
                  <w:rPr>
                    <w:lang w:val="en-PH"/>
                  </w:rPr>
                  <w:t>:00</w:t>
                </w:r>
              </w:sdtContent>
            </w:sdt>
            <w:r w:rsidRPr="00EA6404">
              <w:t xml:space="preserve"> </w:t>
            </w:r>
            <w:r w:rsidRPr="00EA6404">
              <w:rPr>
                <w:b/>
              </w:rPr>
              <w:t xml:space="preserve"> </w:t>
            </w:r>
            <w:sdt>
              <w:sdtPr>
                <w:rPr>
                  <w:color w:val="F18A21"/>
                </w:rPr>
                <w:id w:val="-1117217403"/>
                <w14:checkbox>
                  <w14:checked w14:val="1"/>
                  <w14:checkedState w14:val="2612" w14:font="MS Gothic"/>
                  <w14:uncheckedState w14:val="2610" w14:font="MS Gothic"/>
                </w14:checkbox>
              </w:sdtPr>
              <w:sdtEndPr/>
              <w:sdtContent>
                <w:r w:rsidR="00103523">
                  <w:rPr>
                    <w:rFonts w:ascii="MS Gothic" w:eastAsia="MS Gothic" w:hAnsi="MS Gothic" w:hint="eastAsia"/>
                    <w:color w:val="F18A21"/>
                  </w:rPr>
                  <w:t>☒</w:t>
                </w:r>
              </w:sdtContent>
            </w:sdt>
            <w:r w:rsidRPr="00EA6404">
              <w:t xml:space="preserve"> a.m.  </w:t>
            </w:r>
            <w:sdt>
              <w:sdtPr>
                <w:rPr>
                  <w:color w:val="F18A21"/>
                </w:rPr>
                <w:id w:val="1374265426"/>
                <w14:checkbox>
                  <w14:checked w14:val="0"/>
                  <w14:checkedState w14:val="2612" w14:font="MS Gothic"/>
                  <w14:uncheckedState w14:val="2610" w14:font="MS Gothic"/>
                </w14:checkbox>
              </w:sdtPr>
              <w:sdtEndPr/>
              <w:sdtContent>
                <w:r w:rsidR="00103523">
                  <w:rPr>
                    <w:rFonts w:ascii="MS Gothic" w:eastAsia="MS Gothic" w:hAnsi="MS Gothic" w:hint="eastAsia"/>
                    <w:color w:val="F18A21"/>
                  </w:rPr>
                  <w:t>☐</w:t>
                </w:r>
              </w:sdtContent>
            </w:sdt>
            <w:r w:rsidRPr="00EA6404">
              <w:t xml:space="preserve"> p.m.</w:t>
            </w:r>
          </w:p>
        </w:tc>
      </w:tr>
      <w:tr w:rsidR="00CD0387" w:rsidRPr="00EA6404" w14:paraId="7D66E446" w14:textId="77777777" w:rsidTr="00AD1534">
        <w:trPr>
          <w:trHeight w:val="211"/>
          <w:jc w:val="center"/>
        </w:trPr>
        <w:tc>
          <w:tcPr>
            <w:tcW w:w="2410" w:type="dxa"/>
            <w:shd w:val="clear" w:color="auto" w:fill="595959"/>
          </w:tcPr>
          <w:p w14:paraId="700B06A5" w14:textId="77777777" w:rsidR="00CD0387" w:rsidRPr="00EA6404" w:rsidRDefault="00CD0387" w:rsidP="00F24C93">
            <w:pPr>
              <w:rPr>
                <w:color w:val="FFFFFF" w:themeColor="background1"/>
              </w:rPr>
            </w:pPr>
            <w:r>
              <w:rPr>
                <w:color w:val="FFFFFF" w:themeColor="background1"/>
              </w:rPr>
              <w:t>Venue</w:t>
            </w:r>
          </w:p>
        </w:tc>
        <w:tc>
          <w:tcPr>
            <w:tcW w:w="2693" w:type="dxa"/>
            <w:shd w:val="clear" w:color="auto" w:fill="E8E8E8"/>
          </w:tcPr>
          <w:p w14:paraId="720AED63" w14:textId="2ADD635B" w:rsidR="00CD0387" w:rsidRPr="00EA6404" w:rsidRDefault="0003004F" w:rsidP="00F24C93">
            <w:del w:id="4" w:author="Author">
              <w:r w:rsidDel="0040691C">
                <w:delText xml:space="preserve">Chennai Office </w:delText>
              </w:r>
            </w:del>
            <w:ins w:id="5" w:author="Author">
              <w:r w:rsidR="0040691C">
                <w:t>Delhi and Bangalore Offices</w:t>
              </w:r>
            </w:ins>
          </w:p>
        </w:tc>
        <w:tc>
          <w:tcPr>
            <w:tcW w:w="1418" w:type="dxa"/>
            <w:shd w:val="clear" w:color="auto" w:fill="595959"/>
          </w:tcPr>
          <w:p w14:paraId="2841DC23" w14:textId="77777777" w:rsidR="00CD0387" w:rsidRPr="00EA6404" w:rsidRDefault="00CD0387" w:rsidP="00F24C93">
            <w:pPr>
              <w:rPr>
                <w:color w:val="FFFFFF" w:themeColor="background1"/>
              </w:rPr>
            </w:pPr>
            <w:r w:rsidRPr="00EA6404">
              <w:rPr>
                <w:color w:val="FFFFFF" w:themeColor="background1"/>
              </w:rPr>
              <w:t>Finish Time</w:t>
            </w:r>
          </w:p>
        </w:tc>
        <w:tc>
          <w:tcPr>
            <w:tcW w:w="2835" w:type="dxa"/>
            <w:shd w:val="clear" w:color="auto" w:fill="E8E8E8"/>
          </w:tcPr>
          <w:p w14:paraId="01A6F739" w14:textId="085DB9B9" w:rsidR="00CD0387" w:rsidRPr="00EA6404" w:rsidRDefault="00CD0387" w:rsidP="00F24C93">
            <w:r w:rsidRPr="00EA6404">
              <w:t xml:space="preserve"> </w:t>
            </w:r>
            <w:sdt>
              <w:sdtPr>
                <w:id w:val="747932685"/>
                <w:placeholder>
                  <w:docPart w:val="CD5A614C39644F529A98B83ACC05C694"/>
                </w:placeholder>
                <w:text/>
              </w:sdtPr>
              <w:sdtEndPr/>
              <w:sdtContent>
                <w:r w:rsidR="00DD5497">
                  <w:rPr>
                    <w:lang w:val="en-PH"/>
                  </w:rPr>
                  <w:t>0</w:t>
                </w:r>
                <w:r w:rsidR="00103523">
                  <w:rPr>
                    <w:lang w:val="en-PH"/>
                  </w:rPr>
                  <w:t>3</w:t>
                </w:r>
                <w:r w:rsidR="00DD5497">
                  <w:rPr>
                    <w:lang w:val="en-PH"/>
                  </w:rPr>
                  <w:t>:</w:t>
                </w:r>
                <w:r w:rsidR="00103523">
                  <w:rPr>
                    <w:lang w:val="en-PH"/>
                  </w:rPr>
                  <w:t>3</w:t>
                </w:r>
                <w:r w:rsidR="00DD5497">
                  <w:rPr>
                    <w:lang w:val="en-PH"/>
                  </w:rPr>
                  <w:t>0</w:t>
                </w:r>
              </w:sdtContent>
            </w:sdt>
            <w:r w:rsidRPr="00EA6404">
              <w:t xml:space="preserve"> </w:t>
            </w:r>
            <w:r w:rsidRPr="00EA6404">
              <w:rPr>
                <w:b/>
              </w:rPr>
              <w:t xml:space="preserve"> </w:t>
            </w:r>
            <w:sdt>
              <w:sdtPr>
                <w:rPr>
                  <w:color w:val="F18A21"/>
                </w:rPr>
                <w:id w:val="443508730"/>
                <w14:checkbox>
                  <w14:checked w14:val="0"/>
                  <w14:checkedState w14:val="2612" w14:font="MS Gothic"/>
                  <w14:uncheckedState w14:val="2610" w14:font="MS Gothic"/>
                </w14:checkbox>
              </w:sdtPr>
              <w:sdtEndPr/>
              <w:sdtContent>
                <w:r w:rsidR="000D632F">
                  <w:rPr>
                    <w:rFonts w:ascii="MS Gothic" w:eastAsia="MS Gothic" w:hAnsi="MS Gothic" w:hint="eastAsia"/>
                    <w:color w:val="F18A21"/>
                  </w:rPr>
                  <w:t>☐</w:t>
                </w:r>
              </w:sdtContent>
            </w:sdt>
            <w:r w:rsidRPr="00EA6404">
              <w:t xml:space="preserve"> a.m.  </w:t>
            </w:r>
            <w:sdt>
              <w:sdtPr>
                <w:rPr>
                  <w:color w:val="F18A21"/>
                </w:rPr>
                <w:id w:val="1167213971"/>
                <w14:checkbox>
                  <w14:checked w14:val="1"/>
                  <w14:checkedState w14:val="2612" w14:font="MS Gothic"/>
                  <w14:uncheckedState w14:val="2610" w14:font="MS Gothic"/>
                </w14:checkbox>
              </w:sdtPr>
              <w:sdtEndPr/>
              <w:sdtContent>
                <w:r w:rsidR="0003004F">
                  <w:rPr>
                    <w:rFonts w:ascii="MS Gothic" w:eastAsia="MS Gothic" w:hAnsi="MS Gothic" w:hint="eastAsia"/>
                    <w:color w:val="F18A21"/>
                  </w:rPr>
                  <w:t>☒</w:t>
                </w:r>
              </w:sdtContent>
            </w:sdt>
            <w:r w:rsidRPr="00EA6404">
              <w:t xml:space="preserve"> p.m.</w:t>
            </w:r>
          </w:p>
        </w:tc>
      </w:tr>
    </w:tbl>
    <w:tbl>
      <w:tblPr>
        <w:tblStyle w:val="SMECTable1"/>
        <w:tblpPr w:leftFromText="181" w:rightFromText="181" w:vertAnchor="text" w:horzAnchor="margin" w:tblpXSpec="center" w:tblpY="377"/>
        <w:tblW w:w="9354" w:type="dxa"/>
        <w:tblLayout w:type="fixed"/>
        <w:tblLook w:val="0000" w:firstRow="0" w:lastRow="0" w:firstColumn="0" w:lastColumn="0" w:noHBand="0" w:noVBand="0"/>
      </w:tblPr>
      <w:tblGrid>
        <w:gridCol w:w="2547"/>
        <w:gridCol w:w="3687"/>
        <w:gridCol w:w="3120"/>
      </w:tblGrid>
      <w:tr w:rsidR="00CD0387" w:rsidRPr="00EA6404" w14:paraId="77F989E4" w14:textId="77777777" w:rsidTr="00AD1534">
        <w:trPr>
          <w:trHeight w:val="340"/>
        </w:trPr>
        <w:tc>
          <w:tcPr>
            <w:tcW w:w="9354" w:type="dxa"/>
            <w:gridSpan w:val="3"/>
            <w:shd w:val="clear" w:color="auto" w:fill="F18A21"/>
          </w:tcPr>
          <w:p w14:paraId="6F5055D4" w14:textId="4F53A314" w:rsidR="00CD0387" w:rsidRPr="00347A8B" w:rsidRDefault="00CD0387" w:rsidP="00DE5046">
            <w:pPr>
              <w:pStyle w:val="TableText"/>
            </w:pPr>
            <w:bookmarkStart w:id="6" w:name="_Hlk1055660"/>
            <w:r w:rsidRPr="00362DD4">
              <w:rPr>
                <w:color w:val="FFFFFF" w:themeColor="background1"/>
              </w:rPr>
              <w:t>ATTENDANCE</w:t>
            </w:r>
          </w:p>
        </w:tc>
      </w:tr>
      <w:tr w:rsidR="00CD0387" w:rsidRPr="00EA6404" w14:paraId="1E76E5C2" w14:textId="77777777" w:rsidTr="00AD1534">
        <w:trPr>
          <w:trHeight w:val="539"/>
        </w:trPr>
        <w:tc>
          <w:tcPr>
            <w:tcW w:w="2547" w:type="dxa"/>
          </w:tcPr>
          <w:p w14:paraId="3B2BF4FA" w14:textId="3A97FAF7" w:rsidR="00CD0387" w:rsidRPr="00EA6404" w:rsidRDefault="003E559B" w:rsidP="00F24C93">
            <w:pPr>
              <w:pStyle w:val="Sub-heading4"/>
              <w:spacing w:before="0" w:after="0"/>
            </w:pPr>
            <w:r>
              <w:t xml:space="preserve">BOARD </w:t>
            </w:r>
            <w:r w:rsidR="00CD0387">
              <w:t>ATTENDEES</w:t>
            </w:r>
            <w:r>
              <w:t xml:space="preserve"> / PD</w:t>
            </w:r>
          </w:p>
        </w:tc>
        <w:tc>
          <w:tcPr>
            <w:tcW w:w="3687" w:type="dxa"/>
          </w:tcPr>
          <w:p w14:paraId="3F18669E" w14:textId="77777777" w:rsidR="003E559B" w:rsidRDefault="003E559B" w:rsidP="00F24C93">
            <w:pPr>
              <w:pStyle w:val="TableText"/>
              <w:spacing w:before="0" w:after="0"/>
            </w:pPr>
            <w:r>
              <w:t>Board</w:t>
            </w:r>
          </w:p>
          <w:p w14:paraId="2061EC1F" w14:textId="591CC0AC" w:rsidR="00CD0387" w:rsidRPr="00560098" w:rsidRDefault="0003004F" w:rsidP="00F24C93">
            <w:pPr>
              <w:pStyle w:val="TableText"/>
              <w:spacing w:before="0" w:after="0"/>
            </w:pPr>
            <w:r w:rsidRPr="00560098">
              <w:t xml:space="preserve">Dr Uma Maheshwaran </w:t>
            </w:r>
            <w:r w:rsidR="00490E7E" w:rsidRPr="00560098">
              <w:t xml:space="preserve"> (UM)</w:t>
            </w:r>
          </w:p>
          <w:p w14:paraId="67AC17CF" w14:textId="2F68E5AF" w:rsidR="00CD0387" w:rsidRPr="00560098" w:rsidRDefault="0003004F" w:rsidP="00F24C93">
            <w:pPr>
              <w:pStyle w:val="TableText"/>
              <w:spacing w:before="0" w:after="0"/>
            </w:pPr>
            <w:r w:rsidRPr="00560098">
              <w:t xml:space="preserve">Dr Janardhan Sundaram </w:t>
            </w:r>
            <w:r w:rsidR="00490E7E" w:rsidRPr="00560098">
              <w:t>(JS)</w:t>
            </w:r>
          </w:p>
          <w:p w14:paraId="137E2E7B" w14:textId="3940A447" w:rsidR="0003004F" w:rsidRPr="00560098" w:rsidRDefault="0003004F" w:rsidP="00F24C93">
            <w:pPr>
              <w:pStyle w:val="TableText"/>
              <w:spacing w:before="0" w:after="0"/>
            </w:pPr>
            <w:r w:rsidRPr="00560098">
              <w:t xml:space="preserve">Mr Andrew Mckune </w:t>
            </w:r>
            <w:r w:rsidR="00490E7E" w:rsidRPr="00560098">
              <w:t xml:space="preserve"> (AM)</w:t>
            </w:r>
          </w:p>
          <w:p w14:paraId="333E784B" w14:textId="4CC63247" w:rsidR="0003004F" w:rsidRPr="00560098" w:rsidRDefault="0003004F" w:rsidP="00F24C93">
            <w:pPr>
              <w:pStyle w:val="TableText"/>
              <w:spacing w:before="0" w:after="0"/>
            </w:pPr>
            <w:r w:rsidRPr="00560098">
              <w:t>Mr Salim Fahim</w:t>
            </w:r>
            <w:r w:rsidR="00490E7E" w:rsidRPr="00560098">
              <w:t xml:space="preserve"> (SF)</w:t>
            </w:r>
          </w:p>
          <w:p w14:paraId="13E508BA" w14:textId="77777777" w:rsidR="003E559B" w:rsidRDefault="003E559B" w:rsidP="003E559B">
            <w:pPr>
              <w:pStyle w:val="TableText"/>
              <w:spacing w:before="0" w:after="0"/>
            </w:pPr>
            <w:r>
              <w:t>Mr Mark Fox  (MF)</w:t>
            </w:r>
          </w:p>
          <w:p w14:paraId="1A8A53CA" w14:textId="77777777" w:rsidR="00CD0387" w:rsidRPr="00560098" w:rsidRDefault="00CD0387" w:rsidP="00F24C93">
            <w:pPr>
              <w:pStyle w:val="TableText"/>
              <w:spacing w:before="0" w:after="0"/>
            </w:pPr>
          </w:p>
          <w:p w14:paraId="47BD239B" w14:textId="77777777" w:rsidR="00CD0387" w:rsidRPr="00560098" w:rsidRDefault="00CD0387" w:rsidP="00F24C93">
            <w:pPr>
              <w:pStyle w:val="TableText"/>
              <w:spacing w:before="0" w:after="0"/>
            </w:pPr>
          </w:p>
        </w:tc>
        <w:tc>
          <w:tcPr>
            <w:tcW w:w="3117" w:type="dxa"/>
          </w:tcPr>
          <w:p w14:paraId="26F19A4E" w14:textId="77777777" w:rsidR="003E559B" w:rsidRDefault="003E559B" w:rsidP="00F24C93">
            <w:pPr>
              <w:pStyle w:val="TableText"/>
              <w:spacing w:before="0" w:after="0"/>
            </w:pPr>
            <w:r>
              <w:t>Project Director</w:t>
            </w:r>
          </w:p>
          <w:p w14:paraId="64BCAB24" w14:textId="35C6CEA0" w:rsidR="00CD0387" w:rsidRDefault="0003004F" w:rsidP="00F24C93">
            <w:pPr>
              <w:pStyle w:val="TableText"/>
              <w:spacing w:before="0" w:after="0"/>
            </w:pPr>
            <w:r>
              <w:t xml:space="preserve">Mr Srinivasrao Sunkerala </w:t>
            </w:r>
            <w:r w:rsidR="00490E7E">
              <w:t>(SS)</w:t>
            </w:r>
          </w:p>
          <w:p w14:paraId="25222679" w14:textId="77777777" w:rsidR="0003004F" w:rsidRDefault="0003004F" w:rsidP="00F24C93">
            <w:pPr>
              <w:pStyle w:val="TableText"/>
              <w:spacing w:before="0" w:after="0"/>
            </w:pPr>
          </w:p>
          <w:p w14:paraId="34FE6509" w14:textId="77777777" w:rsidR="00CD0387" w:rsidRPr="00EA6404" w:rsidRDefault="00CD0387" w:rsidP="00F24C93">
            <w:pPr>
              <w:pStyle w:val="TableText"/>
              <w:spacing w:before="0" w:after="0"/>
            </w:pPr>
          </w:p>
        </w:tc>
      </w:tr>
      <w:tr w:rsidR="00CD0387" w:rsidRPr="00EA6404" w14:paraId="5163171A" w14:textId="77777777" w:rsidTr="00AD1534">
        <w:trPr>
          <w:trHeight w:val="539"/>
        </w:trPr>
        <w:tc>
          <w:tcPr>
            <w:tcW w:w="2547" w:type="dxa"/>
          </w:tcPr>
          <w:p w14:paraId="525914FF" w14:textId="77777777" w:rsidR="00CD0387" w:rsidRPr="00EA6404" w:rsidRDefault="00CD0387" w:rsidP="00F24C93">
            <w:pPr>
              <w:pStyle w:val="Sub-heading4"/>
              <w:spacing w:before="0" w:after="0"/>
            </w:pPr>
            <w:r w:rsidRPr="00C46540">
              <w:t>ALSO ATTENDING</w:t>
            </w:r>
          </w:p>
        </w:tc>
        <w:tc>
          <w:tcPr>
            <w:tcW w:w="3687" w:type="dxa"/>
          </w:tcPr>
          <w:p w14:paraId="6BF5BB15" w14:textId="77777777" w:rsidR="003E559B" w:rsidRPr="00560098" w:rsidRDefault="003E559B" w:rsidP="003E559B">
            <w:pPr>
              <w:pStyle w:val="TableText"/>
              <w:spacing w:before="0" w:after="0"/>
            </w:pPr>
            <w:r w:rsidRPr="00560098">
              <w:t>Mr Rakesh Kamboj (RK)</w:t>
            </w:r>
          </w:p>
          <w:p w14:paraId="4D16FBF4" w14:textId="77777777" w:rsidR="003E559B" w:rsidRPr="00560098" w:rsidRDefault="003E559B" w:rsidP="003E559B">
            <w:pPr>
              <w:pStyle w:val="TableText"/>
              <w:spacing w:before="0" w:after="0"/>
            </w:pPr>
            <w:r w:rsidRPr="00560098">
              <w:t>Mr Nirup Jayath (NJ)</w:t>
            </w:r>
          </w:p>
          <w:p w14:paraId="251D7240" w14:textId="3E123DF0" w:rsidR="006E69D0" w:rsidRPr="00EA6404" w:rsidRDefault="006E69D0" w:rsidP="006E69D0">
            <w:pPr>
              <w:pStyle w:val="TableText"/>
              <w:spacing w:before="0" w:after="0"/>
            </w:pPr>
          </w:p>
        </w:tc>
        <w:tc>
          <w:tcPr>
            <w:tcW w:w="3117" w:type="dxa"/>
          </w:tcPr>
          <w:p w14:paraId="0C8A963F" w14:textId="77777777" w:rsidR="003E559B" w:rsidRDefault="003E559B" w:rsidP="003E559B">
            <w:pPr>
              <w:pStyle w:val="TableText"/>
              <w:spacing w:before="0" w:after="0"/>
            </w:pPr>
            <w:r>
              <w:t>Mr Subhash Nautiyal (SN)</w:t>
            </w:r>
          </w:p>
          <w:p w14:paraId="3BB2AE5A" w14:textId="77777777" w:rsidR="003E559B" w:rsidRDefault="003E559B" w:rsidP="003E559B">
            <w:pPr>
              <w:pStyle w:val="TableText"/>
              <w:spacing w:before="0" w:after="0"/>
            </w:pPr>
            <w:r>
              <w:t>Mr Younis Bhat (YB)</w:t>
            </w:r>
          </w:p>
          <w:p w14:paraId="50D786C4" w14:textId="77777777" w:rsidR="003E559B" w:rsidRDefault="003E559B" w:rsidP="003E559B">
            <w:pPr>
              <w:pStyle w:val="TableText"/>
              <w:spacing w:before="0" w:after="0"/>
            </w:pPr>
            <w:r>
              <w:t>Mr Revanth Goud (RG)</w:t>
            </w:r>
          </w:p>
          <w:p w14:paraId="75B4CDE6" w14:textId="77777777" w:rsidR="00CD0387" w:rsidRDefault="00CD0387" w:rsidP="00F24C93">
            <w:pPr>
              <w:pStyle w:val="TableText"/>
              <w:spacing w:before="0" w:after="0"/>
              <w:rPr>
                <w:highlight w:val="yellow"/>
              </w:rPr>
            </w:pPr>
          </w:p>
          <w:p w14:paraId="5F54C053" w14:textId="77777777" w:rsidR="00CD0387" w:rsidRPr="00EA6404" w:rsidRDefault="00CD0387" w:rsidP="006E69D0">
            <w:pPr>
              <w:pStyle w:val="TableText"/>
              <w:spacing w:before="0" w:after="0"/>
            </w:pPr>
          </w:p>
        </w:tc>
      </w:tr>
      <w:tr w:rsidR="00CD0387" w:rsidRPr="00EA6404" w14:paraId="1403EC16" w14:textId="77777777" w:rsidTr="00560098">
        <w:trPr>
          <w:trHeight w:val="667"/>
        </w:trPr>
        <w:tc>
          <w:tcPr>
            <w:tcW w:w="2547" w:type="dxa"/>
          </w:tcPr>
          <w:p w14:paraId="617A3050" w14:textId="77777777" w:rsidR="00CD0387" w:rsidRPr="00C46540" w:rsidRDefault="00CD0387" w:rsidP="00F24C93">
            <w:pPr>
              <w:pStyle w:val="Sub-heading4"/>
              <w:spacing w:before="0" w:after="0"/>
            </w:pPr>
            <w:r w:rsidRPr="00C46540">
              <w:t>APOLOGIES</w:t>
            </w:r>
          </w:p>
        </w:tc>
        <w:tc>
          <w:tcPr>
            <w:tcW w:w="3687" w:type="dxa"/>
          </w:tcPr>
          <w:p w14:paraId="279C4E2C" w14:textId="15780CC1" w:rsidR="00CD0387" w:rsidRPr="00117C22" w:rsidRDefault="001F6CAD" w:rsidP="00F24C93">
            <w:pPr>
              <w:pStyle w:val="TableText"/>
              <w:spacing w:before="0" w:after="0"/>
              <w:rPr>
                <w:highlight w:val="yellow"/>
              </w:rPr>
            </w:pPr>
            <w:r w:rsidRPr="001F6CAD">
              <w:t>None</w:t>
            </w:r>
          </w:p>
        </w:tc>
        <w:tc>
          <w:tcPr>
            <w:tcW w:w="3117" w:type="dxa"/>
          </w:tcPr>
          <w:p w14:paraId="326FB10C" w14:textId="77777777" w:rsidR="00CD0387" w:rsidRDefault="00CD0387" w:rsidP="00F24C93">
            <w:pPr>
              <w:pStyle w:val="TableText"/>
              <w:spacing w:before="0" w:after="0"/>
              <w:rPr>
                <w:highlight w:val="yellow"/>
              </w:rPr>
            </w:pPr>
          </w:p>
          <w:p w14:paraId="01E7E2A5" w14:textId="77777777" w:rsidR="00CD0387" w:rsidRDefault="00CD0387" w:rsidP="00F24C93">
            <w:pPr>
              <w:pStyle w:val="TableText"/>
              <w:spacing w:before="0" w:after="0"/>
              <w:rPr>
                <w:highlight w:val="yellow"/>
              </w:rPr>
            </w:pPr>
          </w:p>
          <w:p w14:paraId="52C2BD15" w14:textId="77777777" w:rsidR="00CD0387" w:rsidRDefault="00CD0387" w:rsidP="00F24C93">
            <w:pPr>
              <w:pStyle w:val="TableText"/>
              <w:spacing w:before="0" w:after="0"/>
            </w:pPr>
          </w:p>
          <w:p w14:paraId="13DCADCA" w14:textId="77777777" w:rsidR="00CD0387" w:rsidRPr="00117C22" w:rsidRDefault="00CD0387" w:rsidP="00F24C93">
            <w:pPr>
              <w:pStyle w:val="TableText"/>
              <w:spacing w:before="0" w:after="0"/>
              <w:rPr>
                <w:highlight w:val="yellow"/>
              </w:rPr>
            </w:pPr>
          </w:p>
        </w:tc>
      </w:tr>
      <w:bookmarkEnd w:id="6"/>
    </w:tbl>
    <w:p w14:paraId="7584C954" w14:textId="3D9DCE06" w:rsidR="00CD0387" w:rsidRPr="006F3DB3" w:rsidRDefault="00CD0387" w:rsidP="00DD5497"/>
    <w:p w14:paraId="022C8458" w14:textId="77777777" w:rsidR="00CD0387" w:rsidRDefault="00CD0387" w:rsidP="00CD0387">
      <w:pPr>
        <w:spacing w:before="0" w:after="0"/>
      </w:pPr>
    </w:p>
    <w:tbl>
      <w:tblPr>
        <w:tblStyle w:val="SMECTable1"/>
        <w:tblW w:w="0" w:type="auto"/>
        <w:jc w:val="center"/>
        <w:tblLayout w:type="fixed"/>
        <w:tblLook w:val="04A0" w:firstRow="1" w:lastRow="0" w:firstColumn="1" w:lastColumn="0" w:noHBand="0" w:noVBand="1"/>
      </w:tblPr>
      <w:tblGrid>
        <w:gridCol w:w="2552"/>
        <w:gridCol w:w="3685"/>
        <w:gridCol w:w="1701"/>
        <w:gridCol w:w="1554"/>
      </w:tblGrid>
      <w:tr w:rsidR="00CD0387" w14:paraId="5A4B7A54" w14:textId="77777777" w:rsidTr="00AD1534">
        <w:trPr>
          <w:cnfStyle w:val="100000000000" w:firstRow="1" w:lastRow="0" w:firstColumn="0" w:lastColumn="0" w:oddVBand="0" w:evenVBand="0" w:oddHBand="0" w:evenHBand="0" w:firstRowFirstColumn="0" w:firstRowLastColumn="0" w:lastRowFirstColumn="0" w:lastRowLastColumn="0"/>
          <w:jc w:val="center"/>
        </w:trPr>
        <w:tc>
          <w:tcPr>
            <w:tcW w:w="9492" w:type="dxa"/>
            <w:gridSpan w:val="4"/>
          </w:tcPr>
          <w:p w14:paraId="00DDDBF2" w14:textId="77777777" w:rsidR="00CD0387" w:rsidRPr="00663AB4" w:rsidRDefault="00CD0387" w:rsidP="00CD0387">
            <w:pPr>
              <w:pStyle w:val="ListParagraph"/>
              <w:numPr>
                <w:ilvl w:val="0"/>
                <w:numId w:val="11"/>
              </w:numPr>
            </w:pPr>
            <w:r>
              <w:t>Action list from previous project board meeting/s</w:t>
            </w:r>
          </w:p>
        </w:tc>
      </w:tr>
      <w:tr w:rsidR="00CD0387" w14:paraId="30DEB668" w14:textId="77777777" w:rsidTr="00AD1534">
        <w:trPr>
          <w:trHeight w:val="307"/>
          <w:jc w:val="center"/>
        </w:trPr>
        <w:tc>
          <w:tcPr>
            <w:tcW w:w="2552" w:type="dxa"/>
          </w:tcPr>
          <w:p w14:paraId="1CA0C7D2" w14:textId="77777777" w:rsidR="00CD0387" w:rsidRPr="00191E1A" w:rsidRDefault="00CD0387" w:rsidP="00F24C93">
            <w:pPr>
              <w:rPr>
                <w:rStyle w:val="Orange"/>
              </w:rPr>
            </w:pPr>
            <w:r>
              <w:rPr>
                <w:rStyle w:val="Orange"/>
              </w:rPr>
              <w:t>PERSON RESPONSIBLE</w:t>
            </w:r>
          </w:p>
        </w:tc>
        <w:tc>
          <w:tcPr>
            <w:tcW w:w="3685" w:type="dxa"/>
          </w:tcPr>
          <w:p w14:paraId="5F1E8BD1" w14:textId="77777777" w:rsidR="00CD0387" w:rsidRPr="00191E1A" w:rsidRDefault="00CD0387" w:rsidP="00F24C93">
            <w:pPr>
              <w:rPr>
                <w:rStyle w:val="Orange"/>
              </w:rPr>
            </w:pPr>
            <w:r>
              <w:rPr>
                <w:rStyle w:val="Orange"/>
              </w:rPr>
              <w:t>ACTION</w:t>
            </w:r>
          </w:p>
        </w:tc>
        <w:tc>
          <w:tcPr>
            <w:tcW w:w="1701" w:type="dxa"/>
          </w:tcPr>
          <w:p w14:paraId="31E6CA89" w14:textId="77777777" w:rsidR="00CD0387" w:rsidRPr="00191E1A" w:rsidRDefault="00CD0387" w:rsidP="00F24C93">
            <w:pPr>
              <w:rPr>
                <w:rStyle w:val="Orange"/>
              </w:rPr>
            </w:pPr>
            <w:r>
              <w:rPr>
                <w:rStyle w:val="Orange"/>
              </w:rPr>
              <w:t>TIMELINE</w:t>
            </w:r>
          </w:p>
        </w:tc>
        <w:tc>
          <w:tcPr>
            <w:tcW w:w="1554" w:type="dxa"/>
          </w:tcPr>
          <w:p w14:paraId="7DF4BC0A" w14:textId="77777777" w:rsidR="00CD0387" w:rsidRPr="00191E1A" w:rsidRDefault="00CD0387" w:rsidP="00F24C93">
            <w:pPr>
              <w:rPr>
                <w:rStyle w:val="Orange"/>
              </w:rPr>
            </w:pPr>
            <w:r>
              <w:rPr>
                <w:rStyle w:val="Orange"/>
              </w:rPr>
              <w:t>STATUS</w:t>
            </w:r>
          </w:p>
        </w:tc>
      </w:tr>
      <w:tr w:rsidR="00CD0387" w14:paraId="3F25EA40" w14:textId="77777777" w:rsidTr="00AD1534">
        <w:trPr>
          <w:jc w:val="center"/>
        </w:trPr>
        <w:tc>
          <w:tcPr>
            <w:tcW w:w="2552" w:type="dxa"/>
          </w:tcPr>
          <w:p w14:paraId="6B088779" w14:textId="318F3B99" w:rsidR="00CD0387" w:rsidRPr="00362DD4" w:rsidRDefault="002C5259" w:rsidP="00F24C93">
            <w:pPr>
              <w:pStyle w:val="Sub-heading1"/>
              <w:rPr>
                <w:sz w:val="28"/>
                <w:szCs w:val="28"/>
              </w:rPr>
            </w:pPr>
            <w:r w:rsidRPr="00103523">
              <w:rPr>
                <w:sz w:val="22"/>
                <w:szCs w:val="22"/>
              </w:rPr>
              <w:t>N/A</w:t>
            </w:r>
          </w:p>
        </w:tc>
        <w:tc>
          <w:tcPr>
            <w:tcW w:w="3685" w:type="dxa"/>
          </w:tcPr>
          <w:p w14:paraId="4142290A" w14:textId="5566DBED" w:rsidR="00CD0387" w:rsidRPr="007449D6" w:rsidRDefault="002C5259" w:rsidP="00F24C93">
            <w:pPr>
              <w:pStyle w:val="ListBullet"/>
              <w:numPr>
                <w:ilvl w:val="0"/>
                <w:numId w:val="0"/>
              </w:numPr>
              <w:ind w:left="425"/>
            </w:pPr>
            <w:r>
              <w:t>N/A</w:t>
            </w:r>
          </w:p>
        </w:tc>
        <w:tc>
          <w:tcPr>
            <w:tcW w:w="1701" w:type="dxa"/>
          </w:tcPr>
          <w:p w14:paraId="222D36AE" w14:textId="242F3A33" w:rsidR="00CD0387" w:rsidRDefault="002C5259" w:rsidP="00F24C93">
            <w:r>
              <w:t>N/A</w:t>
            </w:r>
          </w:p>
        </w:tc>
        <w:tc>
          <w:tcPr>
            <w:tcW w:w="1554" w:type="dxa"/>
          </w:tcPr>
          <w:p w14:paraId="3B978714" w14:textId="7476BC79" w:rsidR="00CD0387" w:rsidRDefault="002C5259" w:rsidP="00F24C93">
            <w:r>
              <w:t>N/A</w:t>
            </w:r>
          </w:p>
        </w:tc>
      </w:tr>
    </w:tbl>
    <w:p w14:paraId="2C9866E1" w14:textId="77777777" w:rsidR="00CD0387" w:rsidRDefault="00CD0387" w:rsidP="00CD0387"/>
    <w:tbl>
      <w:tblPr>
        <w:tblStyle w:val="SMECTable1"/>
        <w:tblW w:w="0" w:type="auto"/>
        <w:jc w:val="center"/>
        <w:tblLayout w:type="fixed"/>
        <w:tblLook w:val="04A0" w:firstRow="1" w:lastRow="0" w:firstColumn="1" w:lastColumn="0" w:noHBand="0" w:noVBand="1"/>
      </w:tblPr>
      <w:tblGrid>
        <w:gridCol w:w="4677"/>
        <w:gridCol w:w="4815"/>
      </w:tblGrid>
      <w:tr w:rsidR="00CD0387" w14:paraId="00D278C2" w14:textId="77777777" w:rsidTr="00AD1534">
        <w:trPr>
          <w:cnfStyle w:val="100000000000" w:firstRow="1" w:lastRow="0" w:firstColumn="0" w:lastColumn="0" w:oddVBand="0" w:evenVBand="0" w:oddHBand="0" w:evenHBand="0" w:firstRowFirstColumn="0" w:firstRowLastColumn="0" w:lastRowFirstColumn="0" w:lastRowLastColumn="0"/>
          <w:jc w:val="center"/>
        </w:trPr>
        <w:tc>
          <w:tcPr>
            <w:tcW w:w="9492" w:type="dxa"/>
            <w:gridSpan w:val="2"/>
          </w:tcPr>
          <w:p w14:paraId="6DAF801B" w14:textId="77777777" w:rsidR="00CD0387" w:rsidRPr="00663AB4" w:rsidRDefault="00CD0387" w:rsidP="00CD0387">
            <w:pPr>
              <w:pStyle w:val="ListParagraph"/>
              <w:numPr>
                <w:ilvl w:val="0"/>
                <w:numId w:val="11"/>
              </w:numPr>
            </w:pPr>
            <w:r>
              <w:t>minutes</w:t>
            </w:r>
          </w:p>
        </w:tc>
      </w:tr>
      <w:tr w:rsidR="00161649" w14:paraId="6F15AAD4" w14:textId="77777777" w:rsidTr="00AD1534">
        <w:trPr>
          <w:jc w:val="center"/>
        </w:trPr>
        <w:tc>
          <w:tcPr>
            <w:tcW w:w="9492" w:type="dxa"/>
            <w:gridSpan w:val="2"/>
          </w:tcPr>
          <w:p w14:paraId="3D152412" w14:textId="56B2AE2A" w:rsidR="00161649" w:rsidRDefault="00161649" w:rsidP="00C85C4A">
            <w:pPr>
              <w:pStyle w:val="List"/>
            </w:pPr>
            <w:r w:rsidRPr="00C85C4A">
              <w:rPr>
                <w:color w:val="F18A21"/>
              </w:rPr>
              <w:t>PRESENT STATUS</w:t>
            </w:r>
          </w:p>
        </w:tc>
      </w:tr>
      <w:tr w:rsidR="00C01A8F" w14:paraId="66110EB9" w14:textId="77777777" w:rsidTr="00AD1534">
        <w:trPr>
          <w:jc w:val="center"/>
        </w:trPr>
        <w:tc>
          <w:tcPr>
            <w:tcW w:w="4677" w:type="dxa"/>
            <w:vAlign w:val="top"/>
          </w:tcPr>
          <w:p w14:paraId="2D4778E8" w14:textId="77777777" w:rsidR="00CD0387" w:rsidRDefault="00CD0387" w:rsidP="00F24C93">
            <w:pPr>
              <w:pStyle w:val="List2"/>
            </w:pPr>
            <w:r w:rsidRPr="000B47C9">
              <w:t>Time based or milestone</w:t>
            </w:r>
          </w:p>
        </w:tc>
        <w:tc>
          <w:tcPr>
            <w:tcW w:w="4815" w:type="dxa"/>
          </w:tcPr>
          <w:p w14:paraId="29F639B8" w14:textId="2EF6CA54" w:rsidR="00CD0387" w:rsidRDefault="003D2F8A" w:rsidP="00F24C93">
            <w:r>
              <w:t>Time Based</w:t>
            </w:r>
          </w:p>
        </w:tc>
      </w:tr>
      <w:tr w:rsidR="00C01A8F" w14:paraId="6BA558B7" w14:textId="77777777" w:rsidTr="00AD1534">
        <w:trPr>
          <w:jc w:val="center"/>
        </w:trPr>
        <w:tc>
          <w:tcPr>
            <w:tcW w:w="4677" w:type="dxa"/>
            <w:vAlign w:val="top"/>
          </w:tcPr>
          <w:p w14:paraId="376EC8F7" w14:textId="77777777" w:rsidR="00CD0387" w:rsidRDefault="00CD0387" w:rsidP="00F24C93">
            <w:pPr>
              <w:pStyle w:val="List2"/>
            </w:pPr>
            <w:r w:rsidRPr="000B47C9">
              <w:t>Total duration and how many months to it</w:t>
            </w:r>
            <w:r>
              <w:t xml:space="preserve">  </w:t>
            </w:r>
          </w:p>
        </w:tc>
        <w:tc>
          <w:tcPr>
            <w:tcW w:w="4815" w:type="dxa"/>
          </w:tcPr>
          <w:p w14:paraId="30208BF1" w14:textId="6D218487" w:rsidR="00CD0387" w:rsidRDefault="00AB408A" w:rsidP="00F24C93">
            <w:r>
              <w:t>77months</w:t>
            </w:r>
            <w:r w:rsidR="001F6CAD">
              <w:t>. Commencement date 20 January 2020.</w:t>
            </w:r>
          </w:p>
        </w:tc>
      </w:tr>
      <w:tr w:rsidR="00C01A8F" w14:paraId="5F4C5AFF" w14:textId="77777777" w:rsidTr="00AD1534">
        <w:trPr>
          <w:jc w:val="center"/>
        </w:trPr>
        <w:tc>
          <w:tcPr>
            <w:tcW w:w="4677" w:type="dxa"/>
            <w:vAlign w:val="top"/>
          </w:tcPr>
          <w:p w14:paraId="41495F37" w14:textId="77777777" w:rsidR="00CD0387" w:rsidRDefault="00CD0387" w:rsidP="00F24C93">
            <w:pPr>
              <w:pStyle w:val="List2"/>
            </w:pPr>
            <w:r w:rsidRPr="000B47C9">
              <w:t>Delivery status (whether reports/physical works are on schedule or delayed)</w:t>
            </w:r>
          </w:p>
        </w:tc>
        <w:tc>
          <w:tcPr>
            <w:tcW w:w="4815" w:type="dxa"/>
          </w:tcPr>
          <w:p w14:paraId="36D688D6" w14:textId="19538074" w:rsidR="00CD0387" w:rsidRDefault="00AB408A" w:rsidP="00F24C93">
            <w:r>
              <w:t>On schedule</w:t>
            </w:r>
          </w:p>
        </w:tc>
      </w:tr>
      <w:tr w:rsidR="00C01A8F" w14:paraId="7A494995" w14:textId="77777777" w:rsidTr="00AD1534">
        <w:trPr>
          <w:jc w:val="center"/>
        </w:trPr>
        <w:tc>
          <w:tcPr>
            <w:tcW w:w="4677" w:type="dxa"/>
            <w:vAlign w:val="top"/>
          </w:tcPr>
          <w:p w14:paraId="0F4BE000" w14:textId="77777777" w:rsidR="00CD0387" w:rsidRDefault="00CD0387" w:rsidP="00F24C93">
            <w:pPr>
              <w:pStyle w:val="List2"/>
            </w:pPr>
            <w:r w:rsidRPr="000B47C9">
              <w:t>Expected project completion date</w:t>
            </w:r>
          </w:p>
        </w:tc>
        <w:sdt>
          <w:sdtPr>
            <w:alias w:val="Click on dropdown to select a date"/>
            <w:tag w:val="Click on dropdown to select a date"/>
            <w:id w:val="1002699826"/>
            <w:placeholder>
              <w:docPart w:val="B928E84D23DD4A3C82F271346A86BD08"/>
            </w:placeholder>
            <w:date w:fullDate="2027-01-19T00:00:00Z">
              <w:dateFormat w:val="d MMMM yyyy"/>
              <w:lid w:val="en-AU"/>
              <w:storeMappedDataAs w:val="dateTime"/>
              <w:calendar w:val="gregorian"/>
            </w:date>
          </w:sdtPr>
          <w:sdtEndPr/>
          <w:sdtContent>
            <w:tc>
              <w:tcPr>
                <w:tcW w:w="4815" w:type="dxa"/>
              </w:tcPr>
              <w:p w14:paraId="6CDD2109" w14:textId="5C5FD15C" w:rsidR="00CD0387" w:rsidRDefault="0040691C" w:rsidP="00F24C93">
                <w:ins w:id="7" w:author="Author">
                  <w:r>
                    <w:t>19 January 2027</w:t>
                  </w:r>
                </w:ins>
              </w:p>
            </w:tc>
          </w:sdtContent>
        </w:sdt>
      </w:tr>
      <w:tr w:rsidR="00161649" w14:paraId="2DE8DADA" w14:textId="77777777" w:rsidTr="00AD1534">
        <w:trPr>
          <w:jc w:val="center"/>
        </w:trPr>
        <w:tc>
          <w:tcPr>
            <w:tcW w:w="9492" w:type="dxa"/>
            <w:gridSpan w:val="2"/>
            <w:vAlign w:val="top"/>
          </w:tcPr>
          <w:p w14:paraId="483B81A1" w14:textId="16B82BE7" w:rsidR="00161649" w:rsidRDefault="00161649" w:rsidP="00161649">
            <w:pPr>
              <w:pStyle w:val="List"/>
            </w:pPr>
            <w:r w:rsidRPr="00161649">
              <w:rPr>
                <w:color w:val="F18A21"/>
              </w:rPr>
              <w:t>DELIVERY SCHEDULE</w:t>
            </w:r>
          </w:p>
        </w:tc>
      </w:tr>
      <w:tr w:rsidR="00161649" w14:paraId="2931C9C6" w14:textId="77777777" w:rsidTr="00AD1534">
        <w:trPr>
          <w:jc w:val="center"/>
        </w:trPr>
        <w:tc>
          <w:tcPr>
            <w:tcW w:w="9492" w:type="dxa"/>
            <w:gridSpan w:val="2"/>
            <w:vAlign w:val="top"/>
          </w:tcPr>
          <w:p w14:paraId="79B3D328" w14:textId="77777777" w:rsidR="00161649" w:rsidRDefault="00161649" w:rsidP="00161649">
            <w:r w:rsidRPr="000B47C9">
              <w:lastRenderedPageBreak/>
              <w:t>Next major milestone (list all in next 3 months and anticipated date of delivery)</w:t>
            </w:r>
          </w:p>
          <w:p w14:paraId="415F70B7" w14:textId="77777777" w:rsidR="003E559B" w:rsidRDefault="003E559B" w:rsidP="003E559B">
            <w:pPr>
              <w:pStyle w:val="ListParagraph"/>
              <w:numPr>
                <w:ilvl w:val="1"/>
                <w:numId w:val="16"/>
              </w:numPr>
              <w:spacing w:before="0" w:after="0"/>
              <w:contextualSpacing w:val="0"/>
              <w:rPr>
                <w:lang w:val="en-US"/>
              </w:rPr>
            </w:pPr>
            <w:r>
              <w:rPr>
                <w:lang w:val="en-US"/>
              </w:rPr>
              <w:t xml:space="preserve">Draft PQ document to be submitted by 24 Feb 2020 </w:t>
            </w:r>
          </w:p>
          <w:p w14:paraId="007425A2" w14:textId="62EFA850" w:rsidR="00DE3E8C" w:rsidRDefault="00DE3E8C" w:rsidP="00DE3E8C">
            <w:pPr>
              <w:pStyle w:val="ListParagraph"/>
              <w:numPr>
                <w:ilvl w:val="1"/>
                <w:numId w:val="16"/>
              </w:numPr>
              <w:spacing w:before="0" w:after="0"/>
              <w:contextualSpacing w:val="0"/>
              <w:rPr>
                <w:ins w:id="8" w:author="Author"/>
                <w:lang w:val="en-US"/>
              </w:rPr>
            </w:pPr>
            <w:r>
              <w:rPr>
                <w:lang w:val="en-US"/>
              </w:rPr>
              <w:t>Inception report by 29 Feb 2020 (was due by 22 Feb 2020)</w:t>
            </w:r>
          </w:p>
          <w:p w14:paraId="1F18E280" w14:textId="180EB216" w:rsidR="0040691C" w:rsidRDefault="0040691C" w:rsidP="00DE3E8C">
            <w:pPr>
              <w:pStyle w:val="ListParagraph"/>
              <w:numPr>
                <w:ilvl w:val="1"/>
                <w:numId w:val="16"/>
              </w:numPr>
              <w:spacing w:before="0" w:after="0"/>
              <w:contextualSpacing w:val="0"/>
              <w:rPr>
                <w:lang w:val="en-US"/>
              </w:rPr>
            </w:pPr>
            <w:ins w:id="9" w:author="Author">
              <w:r>
                <w:rPr>
                  <w:lang w:val="en-US"/>
                </w:rPr>
                <w:t xml:space="preserve">Final PQ to be published by end of March with 60 days response time </w:t>
              </w:r>
              <w:del w:id="10" w:author="Author">
                <w:r w:rsidDel="00A61307">
                  <w:rPr>
                    <w:lang w:val="en-US"/>
                  </w:rPr>
                  <w:delText>+ 60 days review</w:delText>
                </w:r>
              </w:del>
            </w:ins>
          </w:p>
          <w:p w14:paraId="5C07C356" w14:textId="77777777" w:rsidR="00887971" w:rsidRDefault="00DE3E8C" w:rsidP="00103523">
            <w:pPr>
              <w:pStyle w:val="ListParagraph"/>
              <w:numPr>
                <w:ilvl w:val="1"/>
                <w:numId w:val="16"/>
              </w:numPr>
              <w:spacing w:before="0" w:after="0"/>
              <w:contextualSpacing w:val="0"/>
              <w:rPr>
                <w:ins w:id="11" w:author="Author"/>
                <w:lang w:val="en-US"/>
              </w:rPr>
            </w:pPr>
            <w:r>
              <w:rPr>
                <w:lang w:val="en-US"/>
              </w:rPr>
              <w:t xml:space="preserve">RFP </w:t>
            </w:r>
            <w:r w:rsidR="00F34985">
              <w:rPr>
                <w:lang w:val="en-US"/>
              </w:rPr>
              <w:t xml:space="preserve">targeted </w:t>
            </w:r>
            <w:r>
              <w:rPr>
                <w:lang w:val="en-US"/>
              </w:rPr>
              <w:t xml:space="preserve">to be submitted to client by end </w:t>
            </w:r>
            <w:r w:rsidR="00103523">
              <w:rPr>
                <w:lang w:val="en-US"/>
              </w:rPr>
              <w:t>August</w:t>
            </w:r>
            <w:r>
              <w:rPr>
                <w:lang w:val="en-US"/>
              </w:rPr>
              <w:t xml:space="preserve"> 2020</w:t>
            </w:r>
          </w:p>
          <w:p w14:paraId="533812B0" w14:textId="6EEE961A" w:rsidR="00663BE6" w:rsidRPr="00663BE6" w:rsidRDefault="00663BE6">
            <w:pPr>
              <w:spacing w:before="0" w:after="0"/>
              <w:ind w:left="360"/>
              <w:rPr>
                <w:b/>
                <w:bCs/>
                <w:i/>
                <w:iCs/>
                <w:lang w:val="en-US"/>
                <w:rPrChange w:id="12" w:author="Author">
                  <w:rPr>
                    <w:lang w:val="en-US"/>
                  </w:rPr>
                </w:rPrChange>
              </w:rPr>
              <w:pPrChange w:id="13" w:author="Author">
                <w:pPr>
                  <w:pStyle w:val="ListParagraph"/>
                  <w:numPr>
                    <w:ilvl w:val="1"/>
                    <w:numId w:val="16"/>
                  </w:numPr>
                  <w:spacing w:before="0" w:after="0"/>
                  <w:ind w:left="1440" w:hanging="360"/>
                  <w:contextualSpacing w:val="0"/>
                </w:pPr>
              </w:pPrChange>
            </w:pPr>
            <w:ins w:id="14" w:author="Author">
              <w:r w:rsidRPr="00663BE6">
                <w:rPr>
                  <w:b/>
                  <w:bCs/>
                  <w:i/>
                  <w:iCs/>
                  <w:lang w:val="en-US"/>
                  <w:rPrChange w:id="15" w:author="Author">
                    <w:rPr>
                      <w:lang w:val="en-US"/>
                    </w:rPr>
                  </w:rPrChange>
                </w:rPr>
                <w:t>The meeting minutes of 9</w:t>
              </w:r>
              <w:r w:rsidRPr="00663BE6">
                <w:rPr>
                  <w:b/>
                  <w:bCs/>
                  <w:i/>
                  <w:iCs/>
                  <w:vertAlign w:val="superscript"/>
                  <w:lang w:val="en-US"/>
                  <w:rPrChange w:id="16" w:author="Author">
                    <w:rPr>
                      <w:lang w:val="en-US"/>
                    </w:rPr>
                  </w:rPrChange>
                </w:rPr>
                <w:t>th</w:t>
              </w:r>
              <w:r w:rsidRPr="00663BE6">
                <w:rPr>
                  <w:b/>
                  <w:bCs/>
                  <w:i/>
                  <w:iCs/>
                  <w:lang w:val="en-US"/>
                  <w:rPrChange w:id="17" w:author="Author">
                    <w:rPr>
                      <w:lang w:val="en-US"/>
                    </w:rPr>
                  </w:rPrChange>
                </w:rPr>
                <w:t xml:space="preserve"> December issued by the client with regard to the revised delivery schedule to be officially circulated to JV Board and made as an appendix in our JV agreements.</w:t>
              </w:r>
            </w:ins>
          </w:p>
        </w:tc>
      </w:tr>
      <w:tr w:rsidR="00161649" w14:paraId="3DF796C9" w14:textId="77777777" w:rsidTr="00AD1534">
        <w:trPr>
          <w:jc w:val="center"/>
        </w:trPr>
        <w:tc>
          <w:tcPr>
            <w:tcW w:w="9492" w:type="dxa"/>
            <w:gridSpan w:val="2"/>
            <w:vAlign w:val="top"/>
          </w:tcPr>
          <w:p w14:paraId="55EB465F" w14:textId="72F2C8F7" w:rsidR="00161649" w:rsidRDefault="00161649" w:rsidP="00161649">
            <w:pPr>
              <w:pStyle w:val="List"/>
            </w:pPr>
            <w:r w:rsidRPr="00161649">
              <w:rPr>
                <w:color w:val="F18A21"/>
              </w:rPr>
              <w:t xml:space="preserve">RESOURCES AND </w:t>
            </w:r>
            <w:r w:rsidR="003E559B">
              <w:rPr>
                <w:color w:val="F18A21"/>
              </w:rPr>
              <w:t>JV Partner</w:t>
            </w:r>
            <w:r w:rsidRPr="00161649">
              <w:rPr>
                <w:color w:val="F18A21"/>
              </w:rPr>
              <w:t xml:space="preserve"> ISSUES</w:t>
            </w:r>
          </w:p>
        </w:tc>
      </w:tr>
      <w:tr w:rsidR="00161649" w14:paraId="64EC333D" w14:textId="77777777" w:rsidTr="00AD1534">
        <w:trPr>
          <w:jc w:val="center"/>
        </w:trPr>
        <w:tc>
          <w:tcPr>
            <w:tcW w:w="9492" w:type="dxa"/>
            <w:gridSpan w:val="2"/>
            <w:vAlign w:val="top"/>
          </w:tcPr>
          <w:p w14:paraId="23660BDE" w14:textId="46211107" w:rsidR="00161649" w:rsidRDefault="00161649" w:rsidP="00161649">
            <w:pPr>
              <w:pStyle w:val="List2"/>
            </w:pPr>
            <w:r w:rsidRPr="00663AB4">
              <w:t>SMEC resources (replacements, performance issues)</w:t>
            </w:r>
          </w:p>
          <w:p w14:paraId="66F4A55C" w14:textId="6E0AA9B1" w:rsidR="00161649" w:rsidRDefault="00F34985" w:rsidP="00F34985">
            <w:pPr>
              <w:pStyle w:val="List2"/>
              <w:numPr>
                <w:ilvl w:val="0"/>
                <w:numId w:val="21"/>
              </w:numPr>
            </w:pPr>
            <w:r>
              <w:t>Faayaz, identified as a Technical lead for the project, will be applying for his business visa by today and he is expected to be in India by next week</w:t>
            </w:r>
            <w:ins w:id="18" w:author="Author">
              <w:r w:rsidR="0040691C">
                <w:t xml:space="preserve"> (as an overhead resource for management)</w:t>
              </w:r>
            </w:ins>
          </w:p>
          <w:p w14:paraId="52D46057" w14:textId="2CD81705" w:rsidR="00F34985" w:rsidRDefault="00F34985" w:rsidP="00F34985">
            <w:pPr>
              <w:pStyle w:val="List2"/>
              <w:numPr>
                <w:ilvl w:val="0"/>
                <w:numId w:val="21"/>
              </w:numPr>
            </w:pPr>
            <w:r>
              <w:t>Replacement of named resource and key positions (Pipeline Expert and Electrical Expert) shall be identified and submitted to the client for the approval as both named resourced declined to join</w:t>
            </w:r>
          </w:p>
          <w:p w14:paraId="41A83DA0" w14:textId="6DF0D7DF" w:rsidR="00F34985" w:rsidRDefault="00F34985" w:rsidP="00F34985">
            <w:pPr>
              <w:pStyle w:val="List2"/>
              <w:numPr>
                <w:ilvl w:val="0"/>
                <w:numId w:val="21"/>
              </w:numPr>
            </w:pPr>
            <w:r>
              <w:t>AM and SS to interview one other potential candidate for the role of TL on Feb 25, 2020.</w:t>
            </w:r>
          </w:p>
          <w:p w14:paraId="4141E1B1" w14:textId="77777777" w:rsidR="00F34985" w:rsidRDefault="00F34985" w:rsidP="00F34985">
            <w:pPr>
              <w:pStyle w:val="List2"/>
              <w:numPr>
                <w:ilvl w:val="0"/>
                <w:numId w:val="21"/>
              </w:numPr>
            </w:pPr>
            <w:r>
              <w:t>Hemanth Chadda (Finance expert) to be mobilised by mid of March</w:t>
            </w:r>
          </w:p>
          <w:p w14:paraId="32B1AAA4" w14:textId="1306DA93" w:rsidR="003E559B" w:rsidRDefault="003E559B" w:rsidP="00F34985">
            <w:pPr>
              <w:pStyle w:val="List2"/>
              <w:numPr>
                <w:ilvl w:val="0"/>
                <w:numId w:val="21"/>
              </w:numPr>
            </w:pPr>
            <w:r>
              <w:t>Project Director to confirm list of key replacements and urgent mobilisations</w:t>
            </w:r>
            <w:ins w:id="19" w:author="Author">
              <w:r w:rsidR="006C0DBB">
                <w:t xml:space="preserve"> </w:t>
              </w:r>
              <w:r w:rsidR="006C0DBB" w:rsidRPr="008E3A69">
                <w:rPr>
                  <w:b/>
                  <w:bCs/>
                  <w:i/>
                  <w:iCs/>
                  <w:rPrChange w:id="20" w:author="Author">
                    <w:rPr/>
                  </w:rPrChange>
                </w:rPr>
                <w:t xml:space="preserve">– ( add information from the Presentation – </w:t>
              </w:r>
              <w:del w:id="21" w:author="Author">
                <w:r w:rsidR="006C0DBB" w:rsidRPr="008E3A69" w:rsidDel="008E3A69">
                  <w:rPr>
                    <w:b/>
                    <w:bCs/>
                    <w:i/>
                    <w:iCs/>
                    <w:rPrChange w:id="22" w:author="Author">
                      <w:rPr/>
                    </w:rPrChange>
                  </w:rPr>
                  <w:delText>being</w:delText>
                </w:r>
              </w:del>
              <w:r w:rsidR="008E3A69">
                <w:rPr>
                  <w:b/>
                  <w:bCs/>
                  <w:i/>
                  <w:iCs/>
                </w:rPr>
                <w:t xml:space="preserve">to be </w:t>
              </w:r>
              <w:r w:rsidR="006C0DBB" w:rsidRPr="008E3A69">
                <w:rPr>
                  <w:b/>
                  <w:bCs/>
                  <w:i/>
                  <w:iCs/>
                  <w:rPrChange w:id="23" w:author="Author">
                    <w:rPr/>
                  </w:rPrChange>
                </w:rPr>
                <w:t xml:space="preserve"> circulated by SS shortly)</w:t>
              </w:r>
            </w:ins>
          </w:p>
        </w:tc>
      </w:tr>
      <w:tr w:rsidR="00161649" w14:paraId="153ABB09" w14:textId="77777777" w:rsidTr="00AD1534">
        <w:trPr>
          <w:jc w:val="center"/>
        </w:trPr>
        <w:tc>
          <w:tcPr>
            <w:tcW w:w="9492" w:type="dxa"/>
            <w:gridSpan w:val="2"/>
            <w:vAlign w:val="top"/>
          </w:tcPr>
          <w:p w14:paraId="2545279E" w14:textId="65BA52F6" w:rsidR="00161649" w:rsidRDefault="003E559B" w:rsidP="00161649">
            <w:pPr>
              <w:pStyle w:val="List2"/>
            </w:pPr>
            <w:r>
              <w:t>JV Partners</w:t>
            </w:r>
            <w:r w:rsidR="00161649" w:rsidRPr="00663AB4">
              <w:t xml:space="preserve"> (replacements, performance issues)</w:t>
            </w:r>
          </w:p>
          <w:p w14:paraId="4CE89785" w14:textId="60BD8A64" w:rsidR="00161649" w:rsidRDefault="003E559B" w:rsidP="00161649">
            <w:pPr>
              <w:pStyle w:val="List2"/>
              <w:numPr>
                <w:ilvl w:val="0"/>
                <w:numId w:val="0"/>
              </w:numPr>
              <w:ind w:left="850"/>
            </w:pPr>
            <w:r>
              <w:t xml:space="preserve">JV Board meeting to be arranged </w:t>
            </w:r>
            <w:ins w:id="24" w:author="Author">
              <w:r w:rsidR="0040691C">
                <w:t>before</w:t>
              </w:r>
            </w:ins>
            <w:del w:id="25" w:author="Author">
              <w:r w:rsidDel="0040691C">
                <w:delText>by</w:delText>
              </w:r>
            </w:del>
            <w:r>
              <w:t xml:space="preserve"> 6 March 2020.</w:t>
            </w:r>
            <w:ins w:id="26" w:author="Author">
              <w:r w:rsidR="0040691C">
                <w:t xml:space="preserve"> Required as a pre-requisite for next Board meeting.</w:t>
              </w:r>
            </w:ins>
          </w:p>
          <w:p w14:paraId="6223DF4F" w14:textId="2911C53C" w:rsidR="003E559B" w:rsidRDefault="003E559B" w:rsidP="00161649">
            <w:pPr>
              <w:pStyle w:val="List2"/>
              <w:numPr>
                <w:ilvl w:val="0"/>
                <w:numId w:val="0"/>
              </w:numPr>
              <w:ind w:left="850"/>
            </w:pPr>
            <w:r>
              <w:t>It was agreed that Salim Fahim and Andrew McKune represent SMEC International and SMEC India respectively on the JV Board.</w:t>
            </w:r>
          </w:p>
        </w:tc>
      </w:tr>
      <w:tr w:rsidR="00161649" w14:paraId="5923E192" w14:textId="77777777" w:rsidTr="00AD1534">
        <w:trPr>
          <w:jc w:val="center"/>
        </w:trPr>
        <w:tc>
          <w:tcPr>
            <w:tcW w:w="9492" w:type="dxa"/>
            <w:gridSpan w:val="2"/>
            <w:vAlign w:val="top"/>
          </w:tcPr>
          <w:p w14:paraId="10EFC34B" w14:textId="588EDB37" w:rsidR="00161649" w:rsidRDefault="00161649" w:rsidP="00161649">
            <w:pPr>
              <w:pStyle w:val="List"/>
            </w:pPr>
            <w:r w:rsidRPr="00161649">
              <w:rPr>
                <w:color w:val="F18A21"/>
              </w:rPr>
              <w:t>VARIATIONS</w:t>
            </w:r>
          </w:p>
        </w:tc>
      </w:tr>
      <w:tr w:rsidR="00161649" w14:paraId="433BC02B" w14:textId="77777777" w:rsidTr="00AD1534">
        <w:trPr>
          <w:jc w:val="center"/>
        </w:trPr>
        <w:tc>
          <w:tcPr>
            <w:tcW w:w="9492" w:type="dxa"/>
            <w:gridSpan w:val="2"/>
            <w:vAlign w:val="top"/>
          </w:tcPr>
          <w:p w14:paraId="2A5C87D5" w14:textId="77777777" w:rsidR="00161649" w:rsidRDefault="00161649" w:rsidP="00161649">
            <w:pPr>
              <w:pStyle w:val="List2"/>
            </w:pPr>
            <w:r w:rsidRPr="00663AB4">
              <w:t>If any VO is required or being processed</w:t>
            </w:r>
          </w:p>
          <w:p w14:paraId="7A4BA667" w14:textId="1B0C131C" w:rsidR="00161649" w:rsidRDefault="00403D76" w:rsidP="00161649">
            <w:pPr>
              <w:pStyle w:val="List2"/>
              <w:numPr>
                <w:ilvl w:val="0"/>
                <w:numId w:val="0"/>
              </w:numPr>
              <w:ind w:left="850"/>
            </w:pPr>
            <w:del w:id="27" w:author="Author">
              <w:r w:rsidDel="0040691C">
                <w:delText>Not as of now</w:delText>
              </w:r>
              <w:r w:rsidR="003E559B" w:rsidDel="0040691C">
                <w:delText>, however there is potentially an acceleration that we should monitor</w:delText>
              </w:r>
            </w:del>
            <w:ins w:id="28" w:author="Author">
              <w:r w:rsidR="0040691C">
                <w:t>We should track the utilization of resources prior to Notice to proceed – Especially Roderick and Senthil for a potential variation</w:t>
              </w:r>
            </w:ins>
          </w:p>
        </w:tc>
      </w:tr>
      <w:tr w:rsidR="00161649" w14:paraId="6EF2387D" w14:textId="77777777" w:rsidTr="00AD1534">
        <w:trPr>
          <w:jc w:val="center"/>
        </w:trPr>
        <w:tc>
          <w:tcPr>
            <w:tcW w:w="9492" w:type="dxa"/>
            <w:gridSpan w:val="2"/>
            <w:vAlign w:val="top"/>
          </w:tcPr>
          <w:p w14:paraId="69F930BF" w14:textId="77777777" w:rsidR="00161649" w:rsidRDefault="00161649" w:rsidP="00161649">
            <w:pPr>
              <w:pStyle w:val="List2"/>
            </w:pPr>
            <w:r w:rsidRPr="00663AB4">
              <w:t xml:space="preserve">Any action needed to follow up release/processing of VO </w:t>
            </w:r>
          </w:p>
          <w:p w14:paraId="74B8C1DD" w14:textId="20A9B20F" w:rsidR="00161649" w:rsidRDefault="00403D76" w:rsidP="00161649">
            <w:pPr>
              <w:pStyle w:val="List2"/>
              <w:numPr>
                <w:ilvl w:val="0"/>
                <w:numId w:val="0"/>
              </w:numPr>
              <w:ind w:left="850"/>
            </w:pPr>
            <w:r>
              <w:t xml:space="preserve">Not anticipated as of now </w:t>
            </w:r>
          </w:p>
        </w:tc>
      </w:tr>
      <w:tr w:rsidR="00161649" w14:paraId="0DC5CEB2" w14:textId="77777777" w:rsidTr="00AD1534">
        <w:trPr>
          <w:jc w:val="center"/>
        </w:trPr>
        <w:tc>
          <w:tcPr>
            <w:tcW w:w="9492" w:type="dxa"/>
            <w:gridSpan w:val="2"/>
            <w:vAlign w:val="top"/>
          </w:tcPr>
          <w:p w14:paraId="6035DF56" w14:textId="1D6B66C3" w:rsidR="00161649" w:rsidRDefault="00161649" w:rsidP="00161649">
            <w:pPr>
              <w:pStyle w:val="List"/>
            </w:pPr>
            <w:r w:rsidRPr="00161649">
              <w:rPr>
                <w:color w:val="F18A21"/>
              </w:rPr>
              <w:t>PAYMENTS</w:t>
            </w:r>
          </w:p>
        </w:tc>
      </w:tr>
      <w:tr w:rsidR="00161649" w14:paraId="698A7B8C" w14:textId="77777777" w:rsidTr="00AD1534">
        <w:trPr>
          <w:jc w:val="center"/>
        </w:trPr>
        <w:tc>
          <w:tcPr>
            <w:tcW w:w="9492" w:type="dxa"/>
            <w:gridSpan w:val="2"/>
            <w:vAlign w:val="top"/>
          </w:tcPr>
          <w:p w14:paraId="1B81430E" w14:textId="77777777" w:rsidR="00161649" w:rsidRDefault="00161649" w:rsidP="00161649">
            <w:pPr>
              <w:pStyle w:val="List2"/>
            </w:pPr>
            <w:r w:rsidRPr="00663AB4">
              <w:t>Whether SMEC invoices are submitted to client as per contract</w:t>
            </w:r>
          </w:p>
          <w:p w14:paraId="5D35870A" w14:textId="7BF5DBED" w:rsidR="00161649" w:rsidRPr="00E93041" w:rsidRDefault="003E559B" w:rsidP="00161649">
            <w:pPr>
              <w:pStyle w:val="List2"/>
              <w:numPr>
                <w:ilvl w:val="0"/>
                <w:numId w:val="0"/>
              </w:numPr>
              <w:ind w:left="850"/>
              <w:rPr>
                <w:i/>
                <w:iCs/>
              </w:rPr>
            </w:pPr>
            <w:r>
              <w:rPr>
                <w:i/>
                <w:iCs/>
              </w:rPr>
              <w:t xml:space="preserve">Advance (5%) and </w:t>
            </w:r>
            <w:r w:rsidR="00403D76" w:rsidRPr="00E93041">
              <w:rPr>
                <w:i/>
                <w:iCs/>
              </w:rPr>
              <w:t>1</w:t>
            </w:r>
            <w:r w:rsidR="00403D76" w:rsidRPr="00E93041">
              <w:rPr>
                <w:i/>
                <w:iCs/>
                <w:vertAlign w:val="superscript"/>
              </w:rPr>
              <w:t>st</w:t>
            </w:r>
            <w:r w:rsidR="00403D76" w:rsidRPr="00E93041">
              <w:rPr>
                <w:i/>
                <w:iCs/>
              </w:rPr>
              <w:t xml:space="preserve"> Invoice</w:t>
            </w:r>
            <w:r w:rsidR="00E93041">
              <w:rPr>
                <w:i/>
                <w:iCs/>
              </w:rPr>
              <w:t xml:space="preserve"> is</w:t>
            </w:r>
            <w:r w:rsidR="00403D76" w:rsidRPr="00E93041">
              <w:rPr>
                <w:i/>
                <w:iCs/>
              </w:rPr>
              <w:t xml:space="preserve"> due</w:t>
            </w:r>
            <w:r>
              <w:rPr>
                <w:i/>
                <w:iCs/>
              </w:rPr>
              <w:t xml:space="preserve"> (time based)</w:t>
            </w:r>
            <w:r w:rsidR="00E93041">
              <w:rPr>
                <w:i/>
                <w:iCs/>
              </w:rPr>
              <w:t>,</w:t>
            </w:r>
            <w:r w:rsidR="00403D76" w:rsidRPr="00E93041">
              <w:rPr>
                <w:i/>
                <w:iCs/>
              </w:rPr>
              <w:t xml:space="preserve"> which will be submitted by 5</w:t>
            </w:r>
            <w:r w:rsidR="00403D76" w:rsidRPr="00E93041">
              <w:rPr>
                <w:i/>
                <w:iCs/>
                <w:vertAlign w:val="superscript"/>
              </w:rPr>
              <w:t>th</w:t>
            </w:r>
            <w:r w:rsidR="00403D76" w:rsidRPr="00E93041">
              <w:rPr>
                <w:i/>
                <w:iCs/>
              </w:rPr>
              <w:t xml:space="preserve"> March 2020</w:t>
            </w:r>
            <w:r>
              <w:rPr>
                <w:i/>
                <w:iCs/>
              </w:rPr>
              <w:t xml:space="preserve">. </w:t>
            </w:r>
            <w:ins w:id="29" w:author="Author">
              <w:r w:rsidR="0040691C">
                <w:rPr>
                  <w:i/>
                  <w:iCs/>
                </w:rPr>
                <w:t>Along with reimbursable expenses</w:t>
              </w:r>
              <w:r w:rsidR="00D20EA0">
                <w:rPr>
                  <w:i/>
                  <w:iCs/>
                </w:rPr>
                <w:t xml:space="preserve"> for office set up and other expenses.</w:t>
              </w:r>
            </w:ins>
          </w:p>
        </w:tc>
      </w:tr>
      <w:tr w:rsidR="00161649" w14:paraId="77EB386A" w14:textId="77777777" w:rsidTr="00AD1534">
        <w:trPr>
          <w:jc w:val="center"/>
        </w:trPr>
        <w:tc>
          <w:tcPr>
            <w:tcW w:w="9492" w:type="dxa"/>
            <w:gridSpan w:val="2"/>
            <w:vAlign w:val="top"/>
          </w:tcPr>
          <w:p w14:paraId="6B1669BF" w14:textId="77777777" w:rsidR="00161649" w:rsidRDefault="00161649" w:rsidP="00161649">
            <w:pPr>
              <w:pStyle w:val="List2"/>
            </w:pPr>
            <w:r w:rsidRPr="00663AB4">
              <w:t>Whether all submitted invoices have been paid. If not, which invoice remain unpaid</w:t>
            </w:r>
          </w:p>
          <w:p w14:paraId="5FA92B33" w14:textId="44DD787E" w:rsidR="00161649" w:rsidRDefault="003E559B" w:rsidP="00161649">
            <w:pPr>
              <w:pStyle w:val="List2"/>
              <w:numPr>
                <w:ilvl w:val="0"/>
                <w:numId w:val="0"/>
              </w:numPr>
              <w:ind w:left="850"/>
            </w:pPr>
            <w:r>
              <w:t>N/A</w:t>
            </w:r>
          </w:p>
        </w:tc>
      </w:tr>
      <w:tr w:rsidR="00161649" w14:paraId="07E2A0E9" w14:textId="77777777" w:rsidTr="00AD1534">
        <w:trPr>
          <w:jc w:val="center"/>
        </w:trPr>
        <w:tc>
          <w:tcPr>
            <w:tcW w:w="9492" w:type="dxa"/>
            <w:gridSpan w:val="2"/>
            <w:vAlign w:val="top"/>
          </w:tcPr>
          <w:p w14:paraId="2138FADB" w14:textId="77777777" w:rsidR="00161649" w:rsidRDefault="00161649" w:rsidP="00161649">
            <w:pPr>
              <w:pStyle w:val="List2"/>
            </w:pPr>
            <w:r w:rsidRPr="00663AB4">
              <w:t>Actions needed to follow-up client payment to SMEC invoices</w:t>
            </w:r>
          </w:p>
          <w:p w14:paraId="5442206C" w14:textId="680BA51E" w:rsidR="00161649" w:rsidRPr="00403D76" w:rsidRDefault="003E559B" w:rsidP="00161649">
            <w:pPr>
              <w:pStyle w:val="List2"/>
              <w:numPr>
                <w:ilvl w:val="0"/>
                <w:numId w:val="0"/>
              </w:numPr>
              <w:ind w:left="850"/>
              <w:rPr>
                <w:i/>
                <w:iCs/>
              </w:rPr>
            </w:pPr>
            <w:r>
              <w:rPr>
                <w:i/>
                <w:iCs/>
              </w:rPr>
              <w:t xml:space="preserve">The CMWSSB Board has agreed to review the JV request to reimburse the JV registration costs. This has been mandated by JICA and SMEC is to follow up with CMWSSB by 15 March 2020. </w:t>
            </w:r>
            <w:del w:id="30" w:author="Author">
              <w:r w:rsidDel="00D20EA0">
                <w:rPr>
                  <w:i/>
                  <w:iCs/>
                </w:rPr>
                <w:delText>Therefater</w:delText>
              </w:r>
            </w:del>
            <w:ins w:id="31" w:author="Author">
              <w:r w:rsidR="00D20EA0">
                <w:rPr>
                  <w:i/>
                  <w:iCs/>
                </w:rPr>
                <w:t>Thereafter</w:t>
              </w:r>
            </w:ins>
            <w:r>
              <w:rPr>
                <w:i/>
                <w:iCs/>
              </w:rPr>
              <w:t xml:space="preserve"> to process invoice for reimbursement at the earliest.</w:t>
            </w:r>
          </w:p>
        </w:tc>
      </w:tr>
      <w:tr w:rsidR="00161649" w14:paraId="68DC3ADE" w14:textId="77777777" w:rsidTr="00AD1534">
        <w:trPr>
          <w:jc w:val="center"/>
        </w:trPr>
        <w:tc>
          <w:tcPr>
            <w:tcW w:w="9492" w:type="dxa"/>
            <w:gridSpan w:val="2"/>
            <w:vAlign w:val="top"/>
          </w:tcPr>
          <w:p w14:paraId="02E8EBA6" w14:textId="77777777" w:rsidR="00161649" w:rsidRDefault="00161649" w:rsidP="00161649">
            <w:pPr>
              <w:pStyle w:val="List2"/>
            </w:pPr>
            <w:r w:rsidRPr="00663AB4">
              <w:t xml:space="preserve">Whether payment/s due to sub-consultants have been released </w:t>
            </w:r>
          </w:p>
          <w:p w14:paraId="6DD03DB5" w14:textId="7C5F6541" w:rsidR="00161649" w:rsidRDefault="003E559B" w:rsidP="00161649">
            <w:pPr>
              <w:pStyle w:val="List2"/>
              <w:numPr>
                <w:ilvl w:val="0"/>
                <w:numId w:val="0"/>
              </w:numPr>
              <w:ind w:left="850"/>
            </w:pPr>
            <w:r>
              <w:t>N/A</w:t>
            </w:r>
          </w:p>
        </w:tc>
      </w:tr>
      <w:tr w:rsidR="00161649" w14:paraId="1BA49429" w14:textId="77777777" w:rsidTr="00AD1534">
        <w:trPr>
          <w:jc w:val="center"/>
        </w:trPr>
        <w:tc>
          <w:tcPr>
            <w:tcW w:w="9492" w:type="dxa"/>
            <w:gridSpan w:val="2"/>
            <w:vAlign w:val="top"/>
          </w:tcPr>
          <w:p w14:paraId="08BED2AB" w14:textId="602AC08E" w:rsidR="00161649" w:rsidRPr="00161649" w:rsidRDefault="00161649" w:rsidP="00161649">
            <w:pPr>
              <w:pStyle w:val="List"/>
              <w:rPr>
                <w:color w:val="F18A21"/>
              </w:rPr>
            </w:pPr>
            <w:r w:rsidRPr="00161649">
              <w:rPr>
                <w:color w:val="F18A21"/>
              </w:rPr>
              <w:t>PROJECT FINANCIAL STATUS AS PER THE LATEST MONTHLY PROJECT PROFITABILITY REPORT</w:t>
            </w:r>
          </w:p>
        </w:tc>
      </w:tr>
      <w:tr w:rsidR="00161649" w14:paraId="6D0F5E0A" w14:textId="77777777" w:rsidTr="00AD1534">
        <w:trPr>
          <w:jc w:val="center"/>
        </w:trPr>
        <w:tc>
          <w:tcPr>
            <w:tcW w:w="9492" w:type="dxa"/>
            <w:gridSpan w:val="2"/>
            <w:vAlign w:val="top"/>
          </w:tcPr>
          <w:p w14:paraId="5DED20C7" w14:textId="29C845F2" w:rsidR="00161649" w:rsidRDefault="00403D76" w:rsidP="003E559B">
            <w:pPr>
              <w:pStyle w:val="List2"/>
              <w:ind w:left="850" w:hanging="425"/>
            </w:pPr>
            <w:r>
              <w:t>Project Plan to be prepared before next PBM</w:t>
            </w:r>
            <w:r w:rsidR="003E559B">
              <w:t>.</w:t>
            </w:r>
          </w:p>
        </w:tc>
      </w:tr>
      <w:tr w:rsidR="003E559B" w14:paraId="4D05FE85" w14:textId="77777777" w:rsidTr="00AD1534">
        <w:trPr>
          <w:jc w:val="center"/>
        </w:trPr>
        <w:tc>
          <w:tcPr>
            <w:tcW w:w="9492" w:type="dxa"/>
            <w:gridSpan w:val="2"/>
            <w:vAlign w:val="top"/>
          </w:tcPr>
          <w:p w14:paraId="1005E3EF" w14:textId="20A6101C" w:rsidR="003E559B" w:rsidRDefault="003E559B" w:rsidP="003E559B">
            <w:pPr>
              <w:pStyle w:val="List2"/>
              <w:ind w:left="850" w:hanging="425"/>
            </w:pPr>
            <w:r>
              <w:t>Capex plan as presented was accepted and approved.</w:t>
            </w:r>
          </w:p>
        </w:tc>
      </w:tr>
      <w:tr w:rsidR="003E559B" w14:paraId="19CF8DE3" w14:textId="77777777" w:rsidTr="00AD1534">
        <w:trPr>
          <w:jc w:val="center"/>
        </w:trPr>
        <w:tc>
          <w:tcPr>
            <w:tcW w:w="9492" w:type="dxa"/>
            <w:gridSpan w:val="2"/>
            <w:vAlign w:val="top"/>
          </w:tcPr>
          <w:p w14:paraId="236FF9D1" w14:textId="293FD1D8" w:rsidR="003E559B" w:rsidRDefault="003E559B" w:rsidP="003E559B">
            <w:pPr>
              <w:pStyle w:val="List2"/>
              <w:ind w:left="850" w:hanging="425"/>
            </w:pPr>
            <w:r>
              <w:lastRenderedPageBreak/>
              <w:t>Opex plan as submitted was rejected and needs to be reworked and submitted back to Board by 28 Feb 2020</w:t>
            </w:r>
            <w:ins w:id="32" w:author="Author">
              <w:r w:rsidR="00D20EA0">
                <w:t xml:space="preserve"> </w:t>
              </w:r>
            </w:ins>
          </w:p>
        </w:tc>
      </w:tr>
      <w:tr w:rsidR="00D20EA0" w14:paraId="0221F1F8" w14:textId="77777777" w:rsidTr="00AD1534">
        <w:trPr>
          <w:jc w:val="center"/>
          <w:ins w:id="33" w:author="Author"/>
        </w:trPr>
        <w:tc>
          <w:tcPr>
            <w:tcW w:w="9492" w:type="dxa"/>
            <w:gridSpan w:val="2"/>
            <w:vAlign w:val="top"/>
          </w:tcPr>
          <w:p w14:paraId="1C6FA537" w14:textId="16F06B63" w:rsidR="00D20EA0" w:rsidRDefault="00D20EA0" w:rsidP="003E559B">
            <w:pPr>
              <w:pStyle w:val="List2"/>
              <w:ind w:left="850" w:hanging="425"/>
              <w:rPr>
                <w:ins w:id="34" w:author="Author"/>
              </w:rPr>
            </w:pPr>
            <w:ins w:id="35" w:author="Author">
              <w:r>
                <w:t>3 month plan for revenue / billing / deployment to be presented by RK after working it out with SS by 28 Feb 2020 –</w:t>
              </w:r>
              <w:del w:id="36" w:author="Author">
                <w:r w:rsidDel="00B80B02">
                  <w:delText xml:space="preserve"> Additionally – Plan for accelerated billing due to parallel tracking of workflow</w:delText>
                </w:r>
                <w:r w:rsidR="006D7D8D" w:rsidDel="00B80B02">
                  <w:delText xml:space="preserve"> in first 15 months to be taken into account </w:delText>
                </w:r>
                <w:r w:rsidR="006D7D8D" w:rsidRPr="006D7D8D" w:rsidDel="00B80B02">
                  <w:rPr>
                    <w:b/>
                    <w:bCs/>
                    <w:i/>
                    <w:iCs/>
                    <w:rPrChange w:id="37" w:author="Author">
                      <w:rPr/>
                    </w:rPrChange>
                  </w:rPr>
                  <w:delText>during finalization of project plan / or as part of first replan</w:delText>
                </w:r>
              </w:del>
              <w:r w:rsidR="00B80B02">
                <w:rPr>
                  <w:b/>
                  <w:bCs/>
                  <w:i/>
                  <w:iCs/>
                </w:rPr>
                <w:t xml:space="preserve"> Due to the accelerated program, the bidding team has been mobilised and are working parallel to the technical team. Hence this create additional billing during the first 9 months of the project duration</w:t>
              </w:r>
              <w:del w:id="38" w:author="Author">
                <w:r w:rsidR="006D7D8D" w:rsidRPr="006D7D8D" w:rsidDel="00B80B02">
                  <w:rPr>
                    <w:b/>
                    <w:bCs/>
                    <w:i/>
                    <w:iCs/>
                    <w:rPrChange w:id="39" w:author="Author">
                      <w:rPr/>
                    </w:rPrChange>
                  </w:rPr>
                  <w:delText>.</w:delText>
                </w:r>
              </w:del>
            </w:ins>
          </w:p>
        </w:tc>
      </w:tr>
      <w:tr w:rsidR="00161649" w14:paraId="26A5CDA6" w14:textId="77777777" w:rsidTr="00AD1534">
        <w:trPr>
          <w:jc w:val="center"/>
        </w:trPr>
        <w:tc>
          <w:tcPr>
            <w:tcW w:w="9492" w:type="dxa"/>
            <w:gridSpan w:val="2"/>
            <w:vAlign w:val="top"/>
          </w:tcPr>
          <w:p w14:paraId="67474AF9" w14:textId="77777777" w:rsidR="00161649" w:rsidRDefault="00161649" w:rsidP="00161649">
            <w:pPr>
              <w:pStyle w:val="List"/>
              <w:rPr>
                <w:color w:val="F18A21"/>
              </w:rPr>
            </w:pPr>
            <w:r w:rsidRPr="00161649">
              <w:rPr>
                <w:color w:val="F18A21"/>
              </w:rPr>
              <w:t>RELATIONSHIP WITH THE CLIENT (INCLUDING COMMENT RE EXECUTIVE LIAISON WITH CLIENT)</w:t>
            </w:r>
          </w:p>
          <w:p w14:paraId="779EEAE2" w14:textId="54227439" w:rsidR="00161649" w:rsidRPr="00161649" w:rsidRDefault="00490E7E" w:rsidP="00161649">
            <w:r>
              <w:t xml:space="preserve">Good </w:t>
            </w:r>
          </w:p>
        </w:tc>
      </w:tr>
      <w:tr w:rsidR="00161649" w14:paraId="5E445E6A" w14:textId="77777777" w:rsidTr="00AD1534">
        <w:trPr>
          <w:jc w:val="center"/>
        </w:trPr>
        <w:tc>
          <w:tcPr>
            <w:tcW w:w="9492" w:type="dxa"/>
            <w:gridSpan w:val="2"/>
            <w:vAlign w:val="top"/>
          </w:tcPr>
          <w:p w14:paraId="163CAB7A" w14:textId="77777777" w:rsidR="00161649" w:rsidRDefault="00161649" w:rsidP="00161649">
            <w:pPr>
              <w:pStyle w:val="List"/>
              <w:rPr>
                <w:color w:val="F18A21"/>
              </w:rPr>
            </w:pPr>
            <w:r w:rsidRPr="00161649">
              <w:rPr>
                <w:color w:val="F18A21"/>
              </w:rPr>
              <w:t>RISKS</w:t>
            </w:r>
          </w:p>
          <w:p w14:paraId="42660115" w14:textId="3D3A5E49" w:rsidR="00161649" w:rsidRPr="00161649" w:rsidRDefault="00403D76" w:rsidP="00161649">
            <w:del w:id="40" w:author="Author">
              <w:r w:rsidDel="00B80B02">
                <w:delText xml:space="preserve">Key </w:delText>
              </w:r>
            </w:del>
            <w:ins w:id="41" w:author="Author">
              <w:del w:id="42" w:author="Author">
                <w:r w:rsidR="006D7D8D" w:rsidDel="00B80B02">
                  <w:delText xml:space="preserve">resource </w:delText>
                </w:r>
              </w:del>
            </w:ins>
            <w:del w:id="43" w:author="Author">
              <w:r w:rsidDel="00B80B02">
                <w:delText xml:space="preserve">mobilization and </w:delText>
              </w:r>
            </w:del>
            <w:ins w:id="44" w:author="Author">
              <w:del w:id="45" w:author="Author">
                <w:r w:rsidR="006D7D8D" w:rsidDel="00B80B02">
                  <w:delText xml:space="preserve">with  </w:delText>
                </w:r>
              </w:del>
            </w:ins>
            <w:del w:id="46" w:author="Author">
              <w:r w:rsidDel="00B80B02">
                <w:delText>accelerated delivery schedule</w:delText>
              </w:r>
            </w:del>
            <w:ins w:id="47" w:author="Author">
              <w:del w:id="48" w:author="Author">
                <w:r w:rsidR="006D7D8D" w:rsidDel="00B80B02">
                  <w:delText xml:space="preserve"> -  Introduction of a</w:delText>
                </w:r>
              </w:del>
            </w:ins>
            <w:del w:id="49" w:author="Author">
              <w:r w:rsidDel="00B80B02">
                <w:delText xml:space="preserve"> </w:delText>
              </w:r>
            </w:del>
            <w:ins w:id="50" w:author="Author">
              <w:del w:id="51" w:author="Author">
                <w:r w:rsidR="006D7D8D" w:rsidDel="00B80B02">
                  <w:delText>2 part procurement process is expected to mitigate the risk by reducing final procurement timeline by shortlisting the eligible bidders with a PQ.</w:delText>
                </w:r>
              </w:del>
              <w:r w:rsidR="00B80B02">
                <w:t xml:space="preserve"> In order to cover the delays in Procurement process, it is decided to keep one more local procurement expert to support the contract specialist during the bid process management.</w:t>
              </w:r>
            </w:ins>
          </w:p>
        </w:tc>
      </w:tr>
      <w:tr w:rsidR="00161649" w14:paraId="4268EF4A" w14:textId="77777777" w:rsidTr="00AD1534">
        <w:trPr>
          <w:jc w:val="center"/>
        </w:trPr>
        <w:tc>
          <w:tcPr>
            <w:tcW w:w="9492" w:type="dxa"/>
            <w:gridSpan w:val="2"/>
            <w:vAlign w:val="top"/>
          </w:tcPr>
          <w:p w14:paraId="7EA02EE9" w14:textId="77777777" w:rsidR="00161649" w:rsidRDefault="00161649" w:rsidP="00161649">
            <w:pPr>
              <w:pStyle w:val="List"/>
              <w:rPr>
                <w:color w:val="F18A21"/>
              </w:rPr>
            </w:pPr>
            <w:r w:rsidRPr="00161649">
              <w:rPr>
                <w:color w:val="F18A21"/>
              </w:rPr>
              <w:t>INTEGRATION WITH SMEC/SJ GROUP</w:t>
            </w:r>
          </w:p>
          <w:p w14:paraId="5A748040" w14:textId="6D08FC77" w:rsidR="00161649" w:rsidRPr="00161649" w:rsidRDefault="00403D76" w:rsidP="00161649">
            <w:r>
              <w:t xml:space="preserve">Satisfactory </w:t>
            </w:r>
          </w:p>
        </w:tc>
      </w:tr>
      <w:tr w:rsidR="00161649" w14:paraId="19616430" w14:textId="77777777" w:rsidTr="00AD1534">
        <w:trPr>
          <w:trHeight w:val="70"/>
          <w:jc w:val="center"/>
        </w:trPr>
        <w:tc>
          <w:tcPr>
            <w:tcW w:w="9492" w:type="dxa"/>
            <w:gridSpan w:val="2"/>
            <w:vAlign w:val="top"/>
          </w:tcPr>
          <w:p w14:paraId="2A4F7DF5" w14:textId="77777777" w:rsidR="00161649" w:rsidRDefault="00161649" w:rsidP="00161649">
            <w:pPr>
              <w:pStyle w:val="List"/>
              <w:rPr>
                <w:color w:val="F18A21"/>
              </w:rPr>
            </w:pPr>
            <w:r w:rsidRPr="00161649">
              <w:rPr>
                <w:color w:val="F18A21"/>
              </w:rPr>
              <w:t>ANY ISSUES THE PM/TL LIKE TO RAISE</w:t>
            </w:r>
          </w:p>
          <w:p w14:paraId="70C6E58E" w14:textId="5419B57E" w:rsidR="00161649" w:rsidRPr="00161649" w:rsidRDefault="00403D76" w:rsidP="00161649">
            <w:r>
              <w:t>Submission of Advance BG</w:t>
            </w:r>
            <w:ins w:id="52" w:author="Author">
              <w:r w:rsidR="00D20EA0">
                <w:t xml:space="preserve"> in revised format</w:t>
              </w:r>
            </w:ins>
            <w:r>
              <w:t xml:space="preserve"> is critical and needs to be submitted to client </w:t>
            </w:r>
            <w:ins w:id="53" w:author="Author">
              <w:r w:rsidR="00255E19">
                <w:t>before we raise the first  monthly invoice</w:t>
              </w:r>
            </w:ins>
            <w:bookmarkStart w:id="54" w:name="_GoBack"/>
            <w:bookmarkEnd w:id="54"/>
            <w:del w:id="55" w:author="Author">
              <w:r w:rsidDel="00255E19">
                <w:delText>asap</w:delText>
              </w:r>
            </w:del>
            <w:r>
              <w:t xml:space="preserve">. </w:t>
            </w:r>
          </w:p>
        </w:tc>
      </w:tr>
      <w:tr w:rsidR="00EB786C" w14:paraId="53F2D998" w14:textId="77777777" w:rsidTr="00AD1534">
        <w:trPr>
          <w:trHeight w:val="70"/>
          <w:jc w:val="center"/>
        </w:trPr>
        <w:tc>
          <w:tcPr>
            <w:tcW w:w="9492" w:type="dxa"/>
            <w:gridSpan w:val="2"/>
            <w:vAlign w:val="top"/>
          </w:tcPr>
          <w:p w14:paraId="644CBF0F" w14:textId="77777777" w:rsidR="00EB786C" w:rsidRDefault="00EB786C" w:rsidP="00161649">
            <w:pPr>
              <w:pStyle w:val="List"/>
              <w:rPr>
                <w:color w:val="F18A21"/>
              </w:rPr>
            </w:pPr>
            <w:r>
              <w:rPr>
                <w:color w:val="F18A21"/>
              </w:rPr>
              <w:t>ANY COMPLIANCE RELATED ISSUES</w:t>
            </w:r>
          </w:p>
          <w:p w14:paraId="29484103" w14:textId="0E5F4EC8" w:rsidR="00EB786C" w:rsidRPr="00161649" w:rsidRDefault="00403D76" w:rsidP="00EB786C">
            <w:pPr>
              <w:pStyle w:val="List"/>
              <w:numPr>
                <w:ilvl w:val="0"/>
                <w:numId w:val="0"/>
              </w:numPr>
              <w:rPr>
                <w:color w:val="F18A21"/>
              </w:rPr>
            </w:pPr>
            <w:r>
              <w:t>None</w:t>
            </w:r>
            <w:r w:rsidR="00490E7E">
              <w:t xml:space="preserve"> </w:t>
            </w:r>
          </w:p>
        </w:tc>
      </w:tr>
      <w:tr w:rsidR="00161649" w14:paraId="76F63FC8" w14:textId="77777777" w:rsidTr="00AD1534">
        <w:trPr>
          <w:jc w:val="center"/>
        </w:trPr>
        <w:tc>
          <w:tcPr>
            <w:tcW w:w="9492" w:type="dxa"/>
            <w:gridSpan w:val="2"/>
            <w:vAlign w:val="top"/>
          </w:tcPr>
          <w:p w14:paraId="6D42C186" w14:textId="77777777" w:rsidR="00161649" w:rsidRDefault="00161649" w:rsidP="00161649">
            <w:pPr>
              <w:pStyle w:val="List"/>
              <w:rPr>
                <w:color w:val="F18A21"/>
              </w:rPr>
            </w:pPr>
            <w:r w:rsidRPr="00161649">
              <w:rPr>
                <w:color w:val="F18A21"/>
              </w:rPr>
              <w:t>OVERALL OBSERVATION OF THE PROJECT BOARD</w:t>
            </w:r>
          </w:p>
          <w:p w14:paraId="7D0698B0" w14:textId="26E6D7D8" w:rsidR="00161649" w:rsidRDefault="00E93041" w:rsidP="00161649">
            <w:pPr>
              <w:rPr>
                <w:ins w:id="56" w:author="Author"/>
              </w:rPr>
            </w:pPr>
            <w:r>
              <w:t xml:space="preserve">The Chair of Board (UM) advised that Project Board should be more organized from next time and the Project team should be well prepared before the Project Board meeting. </w:t>
            </w:r>
          </w:p>
          <w:p w14:paraId="00F32DD9" w14:textId="724FCAE8" w:rsidR="006D7D8D" w:rsidRDefault="006D7D8D" w:rsidP="00161649">
            <w:ins w:id="57" w:author="Author">
              <w:r>
                <w:t>JV Project Board meetings to be pre-requisite to internal PBM.</w:t>
              </w:r>
            </w:ins>
          </w:p>
          <w:p w14:paraId="549BC58B" w14:textId="06C799D2" w:rsidR="001F6CAD" w:rsidRPr="00161649" w:rsidRDefault="001F6CAD" w:rsidP="00161649">
            <w:r>
              <w:t>The DMS is to be fully operational with all key documents in place before next Project Board Meeting.</w:t>
            </w:r>
          </w:p>
        </w:tc>
      </w:tr>
    </w:tbl>
    <w:p w14:paraId="205EAA20" w14:textId="77777777" w:rsidR="00CD0387" w:rsidRDefault="00CD0387" w:rsidP="00CD0387"/>
    <w:p w14:paraId="4C3F655C" w14:textId="37206199" w:rsidR="006F3DB3" w:rsidRPr="006F3DB3" w:rsidRDefault="006F3DB3" w:rsidP="006F3DB3"/>
    <w:tbl>
      <w:tblPr>
        <w:tblStyle w:val="SMECTable1"/>
        <w:tblW w:w="0" w:type="auto"/>
        <w:tblLayout w:type="fixed"/>
        <w:tblLook w:val="04A0" w:firstRow="1" w:lastRow="0" w:firstColumn="1" w:lastColumn="0" w:noHBand="0" w:noVBand="1"/>
      </w:tblPr>
      <w:tblGrid>
        <w:gridCol w:w="2552"/>
        <w:gridCol w:w="3685"/>
        <w:gridCol w:w="1701"/>
        <w:gridCol w:w="1554"/>
      </w:tblGrid>
      <w:tr w:rsidR="00AB69FA" w14:paraId="4D4B5043" w14:textId="77777777" w:rsidTr="00AD1534">
        <w:trPr>
          <w:cnfStyle w:val="100000000000" w:firstRow="1" w:lastRow="0" w:firstColumn="0" w:lastColumn="0" w:oddVBand="0" w:evenVBand="0" w:oddHBand="0" w:evenHBand="0" w:firstRowFirstColumn="0" w:firstRowLastColumn="0" w:lastRowFirstColumn="0" w:lastRowLastColumn="0"/>
        </w:trPr>
        <w:tc>
          <w:tcPr>
            <w:tcW w:w="9492" w:type="dxa"/>
            <w:gridSpan w:val="4"/>
          </w:tcPr>
          <w:p w14:paraId="7A91FAB1" w14:textId="0373D35F" w:rsidR="00AB69FA" w:rsidRPr="00AB69FA" w:rsidRDefault="00AB69FA" w:rsidP="00AB69FA">
            <w:pPr>
              <w:pStyle w:val="ListParagraph"/>
              <w:numPr>
                <w:ilvl w:val="0"/>
                <w:numId w:val="11"/>
              </w:numPr>
            </w:pPr>
            <w:r w:rsidRPr="00AB69FA">
              <w:t>Action list from this board meeting</w:t>
            </w:r>
          </w:p>
        </w:tc>
      </w:tr>
      <w:tr w:rsidR="00AB69FA" w14:paraId="1479B818" w14:textId="77777777" w:rsidTr="00AD1534">
        <w:trPr>
          <w:trHeight w:val="307"/>
        </w:trPr>
        <w:tc>
          <w:tcPr>
            <w:tcW w:w="2552" w:type="dxa"/>
          </w:tcPr>
          <w:p w14:paraId="5D52ECD6" w14:textId="77777777" w:rsidR="00AB69FA" w:rsidRPr="00191E1A" w:rsidRDefault="00AB69FA" w:rsidP="00F24C93">
            <w:pPr>
              <w:rPr>
                <w:rStyle w:val="Orange"/>
              </w:rPr>
            </w:pPr>
            <w:r>
              <w:rPr>
                <w:rStyle w:val="Orange"/>
              </w:rPr>
              <w:t>PERSON RESPONSIBLE</w:t>
            </w:r>
          </w:p>
        </w:tc>
        <w:tc>
          <w:tcPr>
            <w:tcW w:w="3685" w:type="dxa"/>
          </w:tcPr>
          <w:p w14:paraId="5154A70E" w14:textId="77777777" w:rsidR="00AB69FA" w:rsidRPr="00191E1A" w:rsidRDefault="00AB69FA" w:rsidP="00F24C93">
            <w:pPr>
              <w:rPr>
                <w:rStyle w:val="Orange"/>
              </w:rPr>
            </w:pPr>
            <w:r>
              <w:rPr>
                <w:rStyle w:val="Orange"/>
              </w:rPr>
              <w:t>ACTION</w:t>
            </w:r>
          </w:p>
        </w:tc>
        <w:tc>
          <w:tcPr>
            <w:tcW w:w="1701" w:type="dxa"/>
          </w:tcPr>
          <w:p w14:paraId="3799B1B5" w14:textId="77777777" w:rsidR="00AB69FA" w:rsidRPr="00191E1A" w:rsidRDefault="00AB69FA" w:rsidP="00F24C93">
            <w:pPr>
              <w:rPr>
                <w:rStyle w:val="Orange"/>
              </w:rPr>
            </w:pPr>
            <w:r>
              <w:rPr>
                <w:rStyle w:val="Orange"/>
              </w:rPr>
              <w:t>TIMELINE</w:t>
            </w:r>
          </w:p>
        </w:tc>
        <w:tc>
          <w:tcPr>
            <w:tcW w:w="1554" w:type="dxa"/>
          </w:tcPr>
          <w:p w14:paraId="1E433CA1" w14:textId="77777777" w:rsidR="00AB69FA" w:rsidRPr="00191E1A" w:rsidRDefault="00AB69FA" w:rsidP="00F24C93">
            <w:pPr>
              <w:rPr>
                <w:rStyle w:val="Orange"/>
              </w:rPr>
            </w:pPr>
            <w:r>
              <w:rPr>
                <w:rStyle w:val="Orange"/>
              </w:rPr>
              <w:t>STATUS</w:t>
            </w:r>
          </w:p>
        </w:tc>
      </w:tr>
      <w:tr w:rsidR="00AB69FA" w14:paraId="24F0988C" w14:textId="77777777" w:rsidTr="00AC53B0">
        <w:trPr>
          <w:trHeight w:val="1371"/>
        </w:trPr>
        <w:tc>
          <w:tcPr>
            <w:tcW w:w="2552" w:type="dxa"/>
          </w:tcPr>
          <w:p w14:paraId="1C982EC3" w14:textId="470A38B8" w:rsidR="00AB69FA" w:rsidRPr="00362DD4" w:rsidRDefault="00280FFE" w:rsidP="000005AB">
            <w:pPr>
              <w:pStyle w:val="TableText"/>
            </w:pPr>
            <w:r>
              <w:t xml:space="preserve">Mandate  </w:t>
            </w:r>
          </w:p>
        </w:tc>
        <w:tc>
          <w:tcPr>
            <w:tcW w:w="3685" w:type="dxa"/>
          </w:tcPr>
          <w:p w14:paraId="1546B19B" w14:textId="4E98D66A" w:rsidR="00AB69FA" w:rsidRPr="00AB408A" w:rsidRDefault="00291DB7" w:rsidP="00AB408A">
            <w:pPr>
              <w:spacing w:before="0" w:after="0"/>
              <w:rPr>
                <w:lang w:val="en-US"/>
              </w:rPr>
            </w:pPr>
            <w:r>
              <w:t xml:space="preserve">UM to Chair the </w:t>
            </w:r>
            <w:r w:rsidR="00280FFE">
              <w:t xml:space="preserve">Chennai Desal Board. The nominated members of Board are JS, AM, MF &amp; SF. It is mandatory for the PBM that min 3 out of 5 Board members to be present. </w:t>
            </w:r>
          </w:p>
        </w:tc>
        <w:tc>
          <w:tcPr>
            <w:tcW w:w="1701" w:type="dxa"/>
          </w:tcPr>
          <w:p w14:paraId="541834B7" w14:textId="028B6667" w:rsidR="00AB69FA" w:rsidRDefault="00280FFE" w:rsidP="000005AB">
            <w:pPr>
              <w:pStyle w:val="TableText"/>
            </w:pPr>
            <w:r>
              <w:t>Info</w:t>
            </w:r>
          </w:p>
        </w:tc>
        <w:tc>
          <w:tcPr>
            <w:tcW w:w="1554" w:type="dxa"/>
          </w:tcPr>
          <w:p w14:paraId="3FAB2D2B" w14:textId="77777777" w:rsidR="00AB69FA" w:rsidRDefault="00AB69FA" w:rsidP="000005AB">
            <w:pPr>
              <w:pStyle w:val="TableText"/>
            </w:pPr>
          </w:p>
        </w:tc>
      </w:tr>
      <w:tr w:rsidR="00291DB7" w14:paraId="4FC3FDF7" w14:textId="77777777" w:rsidTr="00AD1534">
        <w:tc>
          <w:tcPr>
            <w:tcW w:w="2552" w:type="dxa"/>
          </w:tcPr>
          <w:p w14:paraId="3136FAF4" w14:textId="02A6EA68" w:rsidR="00291DB7" w:rsidRDefault="00291DB7" w:rsidP="00291DB7">
            <w:pPr>
              <w:pStyle w:val="TableText"/>
            </w:pPr>
            <w:r>
              <w:t>SS</w:t>
            </w:r>
          </w:p>
        </w:tc>
        <w:tc>
          <w:tcPr>
            <w:tcW w:w="3685" w:type="dxa"/>
          </w:tcPr>
          <w:p w14:paraId="254640E7" w14:textId="587B3EAB" w:rsidR="00291DB7" w:rsidRDefault="00291DB7" w:rsidP="00291DB7">
            <w:pPr>
              <w:spacing w:before="0" w:after="0"/>
            </w:pPr>
            <w:r>
              <w:t>Mandated by Dr. Uma to have a weekly meeting with the technical team and minutes to be uploaded in the DMS.</w:t>
            </w:r>
          </w:p>
        </w:tc>
        <w:tc>
          <w:tcPr>
            <w:tcW w:w="1701" w:type="dxa"/>
          </w:tcPr>
          <w:p w14:paraId="1334A4BA" w14:textId="0B200A62" w:rsidR="00291DB7" w:rsidRDefault="00291DB7" w:rsidP="00291DB7">
            <w:pPr>
              <w:pStyle w:val="TableText"/>
            </w:pPr>
            <w:r>
              <w:t>Weekly</w:t>
            </w:r>
          </w:p>
        </w:tc>
        <w:tc>
          <w:tcPr>
            <w:tcW w:w="1554" w:type="dxa"/>
          </w:tcPr>
          <w:p w14:paraId="65A03FFF" w14:textId="77777777" w:rsidR="00291DB7" w:rsidRDefault="00291DB7" w:rsidP="00291DB7">
            <w:pPr>
              <w:pStyle w:val="TableText"/>
            </w:pPr>
          </w:p>
        </w:tc>
      </w:tr>
      <w:tr w:rsidR="00291DB7" w14:paraId="27A5A3C6" w14:textId="77777777" w:rsidTr="00AD1534">
        <w:tc>
          <w:tcPr>
            <w:tcW w:w="2552" w:type="dxa"/>
          </w:tcPr>
          <w:p w14:paraId="134937A4" w14:textId="21C65713" w:rsidR="00291DB7" w:rsidRPr="00362DD4" w:rsidRDefault="00291DB7" w:rsidP="00291DB7">
            <w:pPr>
              <w:pStyle w:val="TableText"/>
            </w:pPr>
            <w:r>
              <w:t>AM</w:t>
            </w:r>
          </w:p>
        </w:tc>
        <w:tc>
          <w:tcPr>
            <w:tcW w:w="3685" w:type="dxa"/>
          </w:tcPr>
          <w:p w14:paraId="7AE83B75" w14:textId="2F9D1C22" w:rsidR="00291DB7" w:rsidRPr="007449D6" w:rsidRDefault="00291DB7" w:rsidP="00291DB7">
            <w:pPr>
              <w:spacing w:before="0" w:after="0"/>
            </w:pPr>
            <w:r>
              <w:t>Andrew to look at the invoicing schedule and update Dr. Uma.</w:t>
            </w:r>
          </w:p>
        </w:tc>
        <w:tc>
          <w:tcPr>
            <w:tcW w:w="1701" w:type="dxa"/>
          </w:tcPr>
          <w:p w14:paraId="3A3DF024" w14:textId="11BFB0F5" w:rsidR="00291DB7" w:rsidRDefault="00AC53B0" w:rsidP="00291DB7">
            <w:pPr>
              <w:pStyle w:val="TableText"/>
            </w:pPr>
            <w:r>
              <w:t>05</w:t>
            </w:r>
            <w:r w:rsidRPr="00AC53B0">
              <w:rPr>
                <w:vertAlign w:val="superscript"/>
              </w:rPr>
              <w:t>th</w:t>
            </w:r>
            <w:r>
              <w:t xml:space="preserve"> March 2020</w:t>
            </w:r>
          </w:p>
        </w:tc>
        <w:tc>
          <w:tcPr>
            <w:tcW w:w="1554" w:type="dxa"/>
          </w:tcPr>
          <w:p w14:paraId="753259A2" w14:textId="77777777" w:rsidR="00291DB7" w:rsidRDefault="00291DB7" w:rsidP="00291DB7">
            <w:pPr>
              <w:pStyle w:val="TableText"/>
            </w:pPr>
          </w:p>
        </w:tc>
      </w:tr>
      <w:tr w:rsidR="00291DB7" w14:paraId="36769BBA" w14:textId="77777777" w:rsidTr="00AD1534">
        <w:tc>
          <w:tcPr>
            <w:tcW w:w="2552" w:type="dxa"/>
          </w:tcPr>
          <w:p w14:paraId="7E325010" w14:textId="77B7D913" w:rsidR="00291DB7" w:rsidRPr="00362DD4" w:rsidRDefault="00291DB7" w:rsidP="00291DB7">
            <w:pPr>
              <w:pStyle w:val="TableText"/>
            </w:pPr>
            <w:r>
              <w:lastRenderedPageBreak/>
              <w:t>SS</w:t>
            </w:r>
          </w:p>
        </w:tc>
        <w:tc>
          <w:tcPr>
            <w:tcW w:w="3685" w:type="dxa"/>
          </w:tcPr>
          <w:p w14:paraId="6B367B55" w14:textId="61DACD50" w:rsidR="00291DB7" w:rsidRPr="007449D6" w:rsidRDefault="00291DB7" w:rsidP="00291DB7">
            <w:pPr>
              <w:spacing w:before="0" w:after="0"/>
            </w:pPr>
            <w:r>
              <w:t>To give fortnightly report in the mail to Andrew and cc to board members as the responsibility of PD.</w:t>
            </w:r>
          </w:p>
        </w:tc>
        <w:tc>
          <w:tcPr>
            <w:tcW w:w="1701" w:type="dxa"/>
          </w:tcPr>
          <w:p w14:paraId="24266018" w14:textId="360D7758" w:rsidR="00291DB7" w:rsidRDefault="00AC53B0" w:rsidP="00291DB7">
            <w:pPr>
              <w:pStyle w:val="TableText"/>
            </w:pPr>
            <w:r>
              <w:t xml:space="preserve">Bi Monthly </w:t>
            </w:r>
          </w:p>
        </w:tc>
        <w:tc>
          <w:tcPr>
            <w:tcW w:w="1554" w:type="dxa"/>
          </w:tcPr>
          <w:p w14:paraId="6F414811" w14:textId="77777777" w:rsidR="00291DB7" w:rsidRDefault="00291DB7" w:rsidP="00291DB7">
            <w:pPr>
              <w:pStyle w:val="TableText"/>
            </w:pPr>
          </w:p>
        </w:tc>
      </w:tr>
      <w:tr w:rsidR="00291DB7" w14:paraId="151F18CA" w14:textId="77777777" w:rsidTr="00AC53B0">
        <w:trPr>
          <w:trHeight w:val="615"/>
        </w:trPr>
        <w:tc>
          <w:tcPr>
            <w:tcW w:w="2552" w:type="dxa"/>
          </w:tcPr>
          <w:p w14:paraId="1EE667A3" w14:textId="7C082BC3" w:rsidR="00291DB7" w:rsidRPr="00362DD4" w:rsidRDefault="00291DB7" w:rsidP="00291DB7">
            <w:pPr>
              <w:pStyle w:val="TableText"/>
            </w:pPr>
            <w:r>
              <w:t>SS</w:t>
            </w:r>
          </w:p>
        </w:tc>
        <w:tc>
          <w:tcPr>
            <w:tcW w:w="3685" w:type="dxa"/>
          </w:tcPr>
          <w:p w14:paraId="082289BF" w14:textId="66661DEB" w:rsidR="00291DB7" w:rsidRPr="007449D6" w:rsidRDefault="00291DB7" w:rsidP="00291DB7">
            <w:pPr>
              <w:spacing w:before="0" w:after="0"/>
            </w:pPr>
            <w:r>
              <w:t xml:space="preserve">Team </w:t>
            </w:r>
            <w:r w:rsidR="00AC53B0">
              <w:t xml:space="preserve">Organization </w:t>
            </w:r>
            <w:r>
              <w:t>chart to be prepared and uploaded in the DMS.</w:t>
            </w:r>
          </w:p>
        </w:tc>
        <w:tc>
          <w:tcPr>
            <w:tcW w:w="1701" w:type="dxa"/>
          </w:tcPr>
          <w:p w14:paraId="300B1A56" w14:textId="20345DC0" w:rsidR="00291DB7" w:rsidRDefault="00AC53B0" w:rsidP="00291DB7">
            <w:pPr>
              <w:pStyle w:val="TableText"/>
            </w:pPr>
            <w:r>
              <w:t>05</w:t>
            </w:r>
            <w:r w:rsidRPr="00AC53B0">
              <w:rPr>
                <w:vertAlign w:val="superscript"/>
              </w:rPr>
              <w:t>th</w:t>
            </w:r>
            <w:r>
              <w:t xml:space="preserve"> March 2020</w:t>
            </w:r>
          </w:p>
        </w:tc>
        <w:tc>
          <w:tcPr>
            <w:tcW w:w="1554" w:type="dxa"/>
          </w:tcPr>
          <w:p w14:paraId="34FE26B1" w14:textId="20E910D9" w:rsidR="00291DB7" w:rsidRDefault="00A61307" w:rsidP="00291DB7">
            <w:pPr>
              <w:pStyle w:val="TableText"/>
            </w:pPr>
            <w:ins w:id="58" w:author="Author">
              <w:r>
                <w:t>Already available in PPT</w:t>
              </w:r>
            </w:ins>
          </w:p>
        </w:tc>
      </w:tr>
      <w:tr w:rsidR="00291DB7" w14:paraId="573B8DFE" w14:textId="77777777" w:rsidTr="00AC53B0">
        <w:trPr>
          <w:trHeight w:val="804"/>
        </w:trPr>
        <w:tc>
          <w:tcPr>
            <w:tcW w:w="2552" w:type="dxa"/>
          </w:tcPr>
          <w:p w14:paraId="4E1CF127" w14:textId="245CD739" w:rsidR="00291DB7" w:rsidRPr="00362DD4" w:rsidRDefault="00291DB7" w:rsidP="00291DB7">
            <w:pPr>
              <w:pStyle w:val="TableText"/>
            </w:pPr>
            <w:r>
              <w:t>YB</w:t>
            </w:r>
          </w:p>
        </w:tc>
        <w:tc>
          <w:tcPr>
            <w:tcW w:w="3685" w:type="dxa"/>
          </w:tcPr>
          <w:p w14:paraId="475C5376" w14:textId="6AF5FC49" w:rsidR="00291DB7" w:rsidRPr="00AB408A" w:rsidRDefault="00291DB7" w:rsidP="00291DB7">
            <w:pPr>
              <w:spacing w:before="0" w:after="0"/>
              <w:rPr>
                <w:lang w:val="en-US"/>
              </w:rPr>
            </w:pPr>
            <w:r>
              <w:t>Project plan is not yet done and Younis is selected as a PM to prepare the project plan and update in the Epicor.</w:t>
            </w:r>
          </w:p>
        </w:tc>
        <w:tc>
          <w:tcPr>
            <w:tcW w:w="1701" w:type="dxa"/>
          </w:tcPr>
          <w:p w14:paraId="3BFABE18" w14:textId="77777777" w:rsidR="00291DB7" w:rsidRDefault="00291DB7" w:rsidP="00291DB7">
            <w:pPr>
              <w:pStyle w:val="TableText"/>
            </w:pPr>
          </w:p>
        </w:tc>
        <w:tc>
          <w:tcPr>
            <w:tcW w:w="1554" w:type="dxa"/>
          </w:tcPr>
          <w:p w14:paraId="1D5B6B99" w14:textId="77777777" w:rsidR="00291DB7" w:rsidRDefault="00291DB7" w:rsidP="00291DB7">
            <w:pPr>
              <w:pStyle w:val="TableText"/>
            </w:pPr>
          </w:p>
        </w:tc>
      </w:tr>
      <w:tr w:rsidR="00291DB7" w14:paraId="66FBDCA1" w14:textId="77777777" w:rsidTr="00AD1534">
        <w:tc>
          <w:tcPr>
            <w:tcW w:w="2552" w:type="dxa"/>
          </w:tcPr>
          <w:p w14:paraId="28156C93" w14:textId="1722CBC5" w:rsidR="00291DB7" w:rsidRPr="00362DD4" w:rsidRDefault="001F6CAD" w:rsidP="00291DB7">
            <w:pPr>
              <w:pStyle w:val="TableText"/>
            </w:pPr>
            <w:r>
              <w:t>SS</w:t>
            </w:r>
          </w:p>
        </w:tc>
        <w:tc>
          <w:tcPr>
            <w:tcW w:w="3685" w:type="dxa"/>
          </w:tcPr>
          <w:p w14:paraId="674C07AB" w14:textId="77777777" w:rsidR="00291DB7" w:rsidRDefault="00291DB7" w:rsidP="00291DB7">
            <w:pPr>
              <w:spacing w:before="0" w:after="0"/>
            </w:pPr>
            <w:r>
              <w:t>Communication protocol needs to be setup immediately.</w:t>
            </w:r>
          </w:p>
          <w:p w14:paraId="58F310F4" w14:textId="77777777" w:rsidR="00291DB7" w:rsidRDefault="00291DB7" w:rsidP="00291DB7">
            <w:pPr>
              <w:spacing w:before="0" w:after="0"/>
              <w:ind w:left="45"/>
            </w:pPr>
          </w:p>
        </w:tc>
        <w:tc>
          <w:tcPr>
            <w:tcW w:w="1701" w:type="dxa"/>
          </w:tcPr>
          <w:p w14:paraId="7FDE3A67" w14:textId="6D2DC4B8" w:rsidR="00291DB7" w:rsidRDefault="00AC53B0" w:rsidP="00291DB7">
            <w:pPr>
              <w:pStyle w:val="TableText"/>
            </w:pPr>
            <w:r>
              <w:t>28</w:t>
            </w:r>
            <w:r w:rsidRPr="00AC53B0">
              <w:rPr>
                <w:vertAlign w:val="superscript"/>
              </w:rPr>
              <w:t>th</w:t>
            </w:r>
            <w:r>
              <w:t xml:space="preserve"> Feb 2020</w:t>
            </w:r>
          </w:p>
        </w:tc>
        <w:tc>
          <w:tcPr>
            <w:tcW w:w="1554" w:type="dxa"/>
          </w:tcPr>
          <w:p w14:paraId="0B73727D" w14:textId="77777777" w:rsidR="00291DB7" w:rsidRDefault="00291DB7" w:rsidP="00291DB7">
            <w:pPr>
              <w:pStyle w:val="TableText"/>
            </w:pPr>
          </w:p>
        </w:tc>
      </w:tr>
      <w:tr w:rsidR="00291DB7" w14:paraId="551AFCB2" w14:textId="77777777" w:rsidTr="00AC53B0">
        <w:trPr>
          <w:trHeight w:val="858"/>
        </w:trPr>
        <w:tc>
          <w:tcPr>
            <w:tcW w:w="2552" w:type="dxa"/>
          </w:tcPr>
          <w:p w14:paraId="677AE9CA" w14:textId="322F5C61" w:rsidR="00291DB7" w:rsidRDefault="00291DB7" w:rsidP="00291DB7">
            <w:pPr>
              <w:pStyle w:val="TableText"/>
            </w:pPr>
            <w:r>
              <w:t>SS</w:t>
            </w:r>
          </w:p>
        </w:tc>
        <w:tc>
          <w:tcPr>
            <w:tcW w:w="3685" w:type="dxa"/>
          </w:tcPr>
          <w:p w14:paraId="7167D77A" w14:textId="22E60CE3" w:rsidR="00291DB7" w:rsidRDefault="00291DB7" w:rsidP="00291DB7">
            <w:pPr>
              <w:spacing w:before="0" w:after="0"/>
            </w:pPr>
            <w:r w:rsidRPr="00225225">
              <w:t>Registration was delayed but has been done. JICA has agreed it should be reimbursed.</w:t>
            </w:r>
            <w:r>
              <w:t xml:space="preserve"> PD to chase </w:t>
            </w:r>
          </w:p>
        </w:tc>
        <w:tc>
          <w:tcPr>
            <w:tcW w:w="1701" w:type="dxa"/>
          </w:tcPr>
          <w:p w14:paraId="37C24F25" w14:textId="4053D159" w:rsidR="00291DB7" w:rsidRDefault="00A61307" w:rsidP="00291DB7">
            <w:pPr>
              <w:pStyle w:val="TableText"/>
            </w:pPr>
            <w:ins w:id="59" w:author="Author">
              <w:r>
                <w:t>15</w:t>
              </w:r>
            </w:ins>
            <w:del w:id="60" w:author="Author">
              <w:r w:rsidR="00AC53B0" w:rsidDel="00A61307">
                <w:delText>05</w:delText>
              </w:r>
            </w:del>
            <w:r w:rsidR="00AC53B0" w:rsidRPr="00AC53B0">
              <w:rPr>
                <w:vertAlign w:val="superscript"/>
              </w:rPr>
              <w:t>th</w:t>
            </w:r>
            <w:r w:rsidR="00AC53B0">
              <w:t xml:space="preserve"> Mar 2020</w:t>
            </w:r>
          </w:p>
        </w:tc>
        <w:tc>
          <w:tcPr>
            <w:tcW w:w="1554" w:type="dxa"/>
          </w:tcPr>
          <w:p w14:paraId="3463009B" w14:textId="77777777" w:rsidR="00291DB7" w:rsidRDefault="00291DB7" w:rsidP="00291DB7">
            <w:pPr>
              <w:pStyle w:val="TableText"/>
            </w:pPr>
          </w:p>
        </w:tc>
      </w:tr>
      <w:tr w:rsidR="00291DB7" w14:paraId="6CD98930" w14:textId="77777777" w:rsidTr="00AD1534">
        <w:tc>
          <w:tcPr>
            <w:tcW w:w="2552" w:type="dxa"/>
          </w:tcPr>
          <w:p w14:paraId="4CD20674" w14:textId="18A8528B" w:rsidR="00291DB7" w:rsidRDefault="00291DB7" w:rsidP="00291DB7">
            <w:pPr>
              <w:pStyle w:val="TableText"/>
            </w:pPr>
            <w:r>
              <w:t>SS</w:t>
            </w:r>
          </w:p>
        </w:tc>
        <w:tc>
          <w:tcPr>
            <w:tcW w:w="3685" w:type="dxa"/>
          </w:tcPr>
          <w:p w14:paraId="304E772B" w14:textId="1D5A6942" w:rsidR="00291DB7" w:rsidRDefault="00291DB7" w:rsidP="00291DB7">
            <w:pPr>
              <w:spacing w:before="0" w:after="0"/>
            </w:pPr>
            <w:r>
              <w:rPr>
                <w:lang w:val="en-US"/>
              </w:rPr>
              <w:t xml:space="preserve">Letter has been submitted to CMWSSB Board requesting </w:t>
            </w:r>
            <w:r w:rsidR="001F6CAD">
              <w:rPr>
                <w:lang w:val="en-US"/>
              </w:rPr>
              <w:t xml:space="preserve">approval for </w:t>
            </w:r>
            <w:r>
              <w:rPr>
                <w:lang w:val="en-US"/>
              </w:rPr>
              <w:t>payment</w:t>
            </w:r>
            <w:r w:rsidR="001F6CAD">
              <w:rPr>
                <w:lang w:val="en-US"/>
              </w:rPr>
              <w:t xml:space="preserve"> of the JV registration. </w:t>
            </w:r>
          </w:p>
        </w:tc>
        <w:tc>
          <w:tcPr>
            <w:tcW w:w="1701" w:type="dxa"/>
          </w:tcPr>
          <w:p w14:paraId="4D3E7D18" w14:textId="67CF8434" w:rsidR="00291DB7" w:rsidRDefault="001F6CAD" w:rsidP="00291DB7">
            <w:pPr>
              <w:pStyle w:val="TableText"/>
            </w:pPr>
            <w:r>
              <w:rPr>
                <w:lang w:val="en-US"/>
              </w:rPr>
              <w:t>15</w:t>
            </w:r>
            <w:r w:rsidRPr="001F6CAD">
              <w:rPr>
                <w:vertAlign w:val="superscript"/>
                <w:lang w:val="en-US"/>
              </w:rPr>
              <w:t>th</w:t>
            </w:r>
            <w:r>
              <w:rPr>
                <w:lang w:val="en-US"/>
              </w:rPr>
              <w:t xml:space="preserve"> March 2020</w:t>
            </w:r>
          </w:p>
        </w:tc>
        <w:tc>
          <w:tcPr>
            <w:tcW w:w="1554" w:type="dxa"/>
          </w:tcPr>
          <w:p w14:paraId="7151DEB4" w14:textId="77777777" w:rsidR="00291DB7" w:rsidRDefault="00291DB7" w:rsidP="00291DB7">
            <w:pPr>
              <w:pStyle w:val="TableText"/>
            </w:pPr>
          </w:p>
        </w:tc>
      </w:tr>
      <w:tr w:rsidR="00291DB7" w14:paraId="41BC8AAB" w14:textId="77777777" w:rsidTr="00AD1534">
        <w:tc>
          <w:tcPr>
            <w:tcW w:w="2552" w:type="dxa"/>
          </w:tcPr>
          <w:p w14:paraId="3C0591B1" w14:textId="07017F12" w:rsidR="00291DB7" w:rsidRDefault="001F6CAD" w:rsidP="00291DB7">
            <w:pPr>
              <w:pStyle w:val="TableText"/>
            </w:pPr>
            <w:r>
              <w:t>AM</w:t>
            </w:r>
          </w:p>
        </w:tc>
        <w:tc>
          <w:tcPr>
            <w:tcW w:w="3685" w:type="dxa"/>
          </w:tcPr>
          <w:p w14:paraId="3CB30C2B" w14:textId="51AB5F4C" w:rsidR="00291DB7" w:rsidRDefault="00291DB7" w:rsidP="00291DB7">
            <w:pPr>
              <w:spacing w:before="0" w:after="0"/>
            </w:pPr>
            <w:r>
              <w:rPr>
                <w:lang w:val="en-US"/>
              </w:rPr>
              <w:t xml:space="preserve">New office </w:t>
            </w:r>
            <w:r w:rsidR="00AC53B0">
              <w:rPr>
                <w:lang w:val="en-US"/>
              </w:rPr>
              <w:t xml:space="preserve">for Chennai Desal </w:t>
            </w:r>
            <w:r>
              <w:rPr>
                <w:lang w:val="en-US"/>
              </w:rPr>
              <w:t xml:space="preserve">to be available from </w:t>
            </w:r>
            <w:r w:rsidR="001F6CAD">
              <w:rPr>
                <w:lang w:val="en-US"/>
              </w:rPr>
              <w:t>6</w:t>
            </w:r>
            <w:r>
              <w:rPr>
                <w:lang w:val="en-US"/>
              </w:rPr>
              <w:t xml:space="preserve"> March 2020. Confirmation required that all ICT and hardware will be in place by </w:t>
            </w:r>
            <w:r w:rsidR="001F6CAD">
              <w:rPr>
                <w:lang w:val="en-US"/>
              </w:rPr>
              <w:t>6</w:t>
            </w:r>
            <w:r>
              <w:rPr>
                <w:lang w:val="en-US"/>
              </w:rPr>
              <w:t xml:space="preserve"> March 2020.</w:t>
            </w:r>
          </w:p>
        </w:tc>
        <w:tc>
          <w:tcPr>
            <w:tcW w:w="1701" w:type="dxa"/>
          </w:tcPr>
          <w:p w14:paraId="3BE6916F" w14:textId="1798F591" w:rsidR="00291DB7" w:rsidRDefault="005E7D22" w:rsidP="00291DB7">
            <w:pPr>
              <w:pStyle w:val="TableText"/>
            </w:pPr>
            <w:r>
              <w:t>0</w:t>
            </w:r>
            <w:r w:rsidR="001F6CAD">
              <w:t>6</w:t>
            </w:r>
            <w:r w:rsidRPr="005E7D22">
              <w:rPr>
                <w:vertAlign w:val="superscript"/>
              </w:rPr>
              <w:t>th</w:t>
            </w:r>
            <w:r>
              <w:t xml:space="preserve"> Mar 2020</w:t>
            </w:r>
          </w:p>
        </w:tc>
        <w:tc>
          <w:tcPr>
            <w:tcW w:w="1554" w:type="dxa"/>
          </w:tcPr>
          <w:p w14:paraId="17661190" w14:textId="77777777" w:rsidR="00291DB7" w:rsidRDefault="00291DB7" w:rsidP="00291DB7">
            <w:pPr>
              <w:pStyle w:val="TableText"/>
            </w:pPr>
          </w:p>
        </w:tc>
      </w:tr>
      <w:tr w:rsidR="00291DB7" w14:paraId="1A05D84A" w14:textId="77777777" w:rsidTr="005E7D22">
        <w:trPr>
          <w:trHeight w:val="543"/>
        </w:trPr>
        <w:tc>
          <w:tcPr>
            <w:tcW w:w="2552" w:type="dxa"/>
          </w:tcPr>
          <w:p w14:paraId="277F8D52" w14:textId="1794A06F" w:rsidR="00291DB7" w:rsidRDefault="00291DB7" w:rsidP="00291DB7">
            <w:pPr>
              <w:pStyle w:val="TableText"/>
            </w:pPr>
            <w:r>
              <w:t>YB</w:t>
            </w:r>
          </w:p>
        </w:tc>
        <w:tc>
          <w:tcPr>
            <w:tcW w:w="3685" w:type="dxa"/>
          </w:tcPr>
          <w:p w14:paraId="635D3BE2" w14:textId="766FDB33" w:rsidR="00291DB7" w:rsidRDefault="00291DB7" w:rsidP="00291DB7">
            <w:pPr>
              <w:spacing w:before="0" w:after="0"/>
            </w:pPr>
            <w:r>
              <w:t xml:space="preserve">All Project Team to be given SMEC toolkit for Project Management </w:t>
            </w:r>
            <w:ins w:id="61" w:author="Author">
              <w:r w:rsidR="00D20EA0">
                <w:t>– Training to be scheduled if required.</w:t>
              </w:r>
            </w:ins>
          </w:p>
        </w:tc>
        <w:tc>
          <w:tcPr>
            <w:tcW w:w="1701" w:type="dxa"/>
          </w:tcPr>
          <w:p w14:paraId="0ACF422E" w14:textId="5B634918" w:rsidR="00291DB7" w:rsidRDefault="005E7D22" w:rsidP="00291DB7">
            <w:pPr>
              <w:pStyle w:val="TableText"/>
            </w:pPr>
            <w:r>
              <w:t>28</w:t>
            </w:r>
            <w:r w:rsidRPr="005E7D22">
              <w:rPr>
                <w:vertAlign w:val="superscript"/>
              </w:rPr>
              <w:t>th</w:t>
            </w:r>
            <w:r>
              <w:t xml:space="preserve"> Feb 2020</w:t>
            </w:r>
          </w:p>
        </w:tc>
        <w:tc>
          <w:tcPr>
            <w:tcW w:w="1554" w:type="dxa"/>
          </w:tcPr>
          <w:p w14:paraId="4C2A9E40" w14:textId="77777777" w:rsidR="00291DB7" w:rsidRDefault="00291DB7" w:rsidP="00291DB7">
            <w:pPr>
              <w:pStyle w:val="TableText"/>
            </w:pPr>
          </w:p>
        </w:tc>
      </w:tr>
      <w:tr w:rsidR="00291DB7" w14:paraId="3055F8F1" w14:textId="77777777" w:rsidTr="00AD1534">
        <w:tc>
          <w:tcPr>
            <w:tcW w:w="2552" w:type="dxa"/>
          </w:tcPr>
          <w:p w14:paraId="2727DDE9" w14:textId="29402DBE" w:rsidR="00291DB7" w:rsidRDefault="00A61307" w:rsidP="00291DB7">
            <w:pPr>
              <w:pStyle w:val="TableText"/>
            </w:pPr>
            <w:ins w:id="62" w:author="Author">
              <w:r>
                <w:t>YB</w:t>
              </w:r>
            </w:ins>
            <w:del w:id="63" w:author="Author">
              <w:r w:rsidR="00291DB7" w:rsidDel="00A61307">
                <w:delText>SS</w:delText>
              </w:r>
            </w:del>
          </w:p>
        </w:tc>
        <w:tc>
          <w:tcPr>
            <w:tcW w:w="3685" w:type="dxa"/>
          </w:tcPr>
          <w:p w14:paraId="3F790B3C" w14:textId="0516EA65" w:rsidR="00291DB7" w:rsidRDefault="00291DB7" w:rsidP="00291DB7">
            <w:pPr>
              <w:spacing w:before="0" w:after="0"/>
            </w:pPr>
            <w:r>
              <w:t xml:space="preserve">MPR to be prepared and signed by </w:t>
            </w:r>
            <w:r w:rsidR="001F6CAD">
              <w:t xml:space="preserve">TL, or </w:t>
            </w:r>
            <w:del w:id="64" w:author="Author">
              <w:r w:rsidR="001F6CAD" w:rsidDel="00A61307">
                <w:delText xml:space="preserve">in absence the </w:delText>
              </w:r>
              <w:r w:rsidDel="00A61307">
                <w:delText>PD</w:delText>
              </w:r>
            </w:del>
            <w:ins w:id="65" w:author="Author">
              <w:r w:rsidR="00A61307">
                <w:t>YB in the absence of TL with the help of Senthil</w:t>
              </w:r>
            </w:ins>
          </w:p>
        </w:tc>
        <w:tc>
          <w:tcPr>
            <w:tcW w:w="1701" w:type="dxa"/>
          </w:tcPr>
          <w:p w14:paraId="21B0E39A" w14:textId="4D883DC5" w:rsidR="00291DB7" w:rsidRDefault="005E7D22" w:rsidP="00291DB7">
            <w:pPr>
              <w:pStyle w:val="TableText"/>
            </w:pPr>
            <w:r>
              <w:t>Monthly</w:t>
            </w:r>
          </w:p>
        </w:tc>
        <w:tc>
          <w:tcPr>
            <w:tcW w:w="1554" w:type="dxa"/>
          </w:tcPr>
          <w:p w14:paraId="1A184684" w14:textId="77777777" w:rsidR="00291DB7" w:rsidRDefault="00291DB7" w:rsidP="00291DB7">
            <w:pPr>
              <w:pStyle w:val="TableText"/>
            </w:pPr>
          </w:p>
        </w:tc>
      </w:tr>
      <w:tr w:rsidR="00291DB7" w14:paraId="5E1CABD0" w14:textId="77777777" w:rsidTr="00AD1534">
        <w:tc>
          <w:tcPr>
            <w:tcW w:w="2552" w:type="dxa"/>
          </w:tcPr>
          <w:p w14:paraId="79EFBEBB" w14:textId="1C58697B" w:rsidR="00291DB7" w:rsidRDefault="00291DB7" w:rsidP="00291DB7">
            <w:pPr>
              <w:pStyle w:val="TableText"/>
            </w:pPr>
            <w:r>
              <w:t>RK</w:t>
            </w:r>
          </w:p>
        </w:tc>
        <w:tc>
          <w:tcPr>
            <w:tcW w:w="3685" w:type="dxa"/>
          </w:tcPr>
          <w:p w14:paraId="786FEB10" w14:textId="1245DD19" w:rsidR="00291DB7" w:rsidRPr="002823CC" w:rsidRDefault="00291DB7" w:rsidP="00291DB7">
            <w:pPr>
              <w:spacing w:before="0" w:after="0"/>
              <w:rPr>
                <w:lang w:val="en-US"/>
              </w:rPr>
            </w:pPr>
            <w:r w:rsidRPr="002823CC">
              <w:rPr>
                <w:lang w:val="en-US"/>
              </w:rPr>
              <w:t>BG to be available within week of 29 Feb 2020 for SMEC India. Rakesh to provide update by 29 Feb 2020</w:t>
            </w:r>
            <w:r>
              <w:rPr>
                <w:lang w:val="en-US"/>
              </w:rPr>
              <w:t>. BG for SMEC International is currently an issue due to the value, and Umesh is in discussions with Group Treasury. Need to chase to get it before 5</w:t>
            </w:r>
            <w:r w:rsidRPr="00DE3E8C">
              <w:rPr>
                <w:vertAlign w:val="superscript"/>
                <w:lang w:val="en-US"/>
              </w:rPr>
              <w:t>th</w:t>
            </w:r>
            <w:r>
              <w:rPr>
                <w:lang w:val="en-US"/>
              </w:rPr>
              <w:t xml:space="preserve"> of March 2020</w:t>
            </w:r>
          </w:p>
          <w:p w14:paraId="7D74FB0D" w14:textId="77777777" w:rsidR="00291DB7" w:rsidRDefault="00291DB7" w:rsidP="00291DB7">
            <w:pPr>
              <w:spacing w:before="0" w:after="0"/>
            </w:pPr>
          </w:p>
        </w:tc>
        <w:tc>
          <w:tcPr>
            <w:tcW w:w="1701" w:type="dxa"/>
          </w:tcPr>
          <w:p w14:paraId="27F6695E" w14:textId="77777777" w:rsidR="00291DB7" w:rsidRDefault="005E7D22" w:rsidP="00291DB7">
            <w:pPr>
              <w:pStyle w:val="TableText"/>
            </w:pPr>
            <w:r>
              <w:t>28</w:t>
            </w:r>
            <w:r w:rsidRPr="005E7D22">
              <w:rPr>
                <w:vertAlign w:val="superscript"/>
              </w:rPr>
              <w:t>th</w:t>
            </w:r>
            <w:r>
              <w:t xml:space="preserve"> Feb 2020</w:t>
            </w:r>
          </w:p>
          <w:p w14:paraId="0BD009F4" w14:textId="5F40633A" w:rsidR="005E7D22" w:rsidRDefault="005E7D22" w:rsidP="00291DB7">
            <w:pPr>
              <w:pStyle w:val="TableText"/>
            </w:pPr>
            <w:r>
              <w:t>04</w:t>
            </w:r>
            <w:r w:rsidRPr="005E7D22">
              <w:rPr>
                <w:vertAlign w:val="superscript"/>
              </w:rPr>
              <w:t>th</w:t>
            </w:r>
            <w:r>
              <w:t xml:space="preserve"> Mar 2020</w:t>
            </w:r>
          </w:p>
        </w:tc>
        <w:tc>
          <w:tcPr>
            <w:tcW w:w="1554" w:type="dxa"/>
          </w:tcPr>
          <w:p w14:paraId="471A7C3B" w14:textId="77777777" w:rsidR="00291DB7" w:rsidRDefault="00291DB7" w:rsidP="00291DB7">
            <w:pPr>
              <w:pStyle w:val="TableText"/>
            </w:pPr>
          </w:p>
        </w:tc>
      </w:tr>
      <w:tr w:rsidR="00291DB7" w14:paraId="01962789" w14:textId="77777777" w:rsidTr="00AD1534">
        <w:tc>
          <w:tcPr>
            <w:tcW w:w="2552" w:type="dxa"/>
          </w:tcPr>
          <w:p w14:paraId="14893260" w14:textId="313E9330" w:rsidR="00291DB7" w:rsidRDefault="00291DB7" w:rsidP="00291DB7">
            <w:pPr>
              <w:pStyle w:val="TableText"/>
            </w:pPr>
            <w:r>
              <w:t xml:space="preserve">RK </w:t>
            </w:r>
          </w:p>
        </w:tc>
        <w:tc>
          <w:tcPr>
            <w:tcW w:w="3685" w:type="dxa"/>
          </w:tcPr>
          <w:p w14:paraId="14E6CA5F" w14:textId="77777777" w:rsidR="00291DB7" w:rsidRDefault="00291DB7" w:rsidP="00291DB7">
            <w:pPr>
              <w:spacing w:before="0" w:after="0"/>
              <w:rPr>
                <w:lang w:val="en-US"/>
              </w:rPr>
            </w:pPr>
            <w:r>
              <w:rPr>
                <w:lang w:val="en-US"/>
              </w:rPr>
              <w:t xml:space="preserve">Summary of expenses vs reimbursable budget to be shared with Board </w:t>
            </w:r>
          </w:p>
          <w:p w14:paraId="6E5E3855" w14:textId="2495F9A9" w:rsidR="00291DB7" w:rsidRPr="002823CC" w:rsidRDefault="00291DB7" w:rsidP="00291DB7">
            <w:pPr>
              <w:spacing w:before="0" w:after="0"/>
              <w:rPr>
                <w:lang w:val="en-US"/>
              </w:rPr>
            </w:pPr>
            <w:r>
              <w:rPr>
                <w:lang w:val="en-US"/>
              </w:rPr>
              <w:t xml:space="preserve">Invoicing plan to be submitted </w:t>
            </w:r>
          </w:p>
        </w:tc>
        <w:tc>
          <w:tcPr>
            <w:tcW w:w="1701" w:type="dxa"/>
          </w:tcPr>
          <w:p w14:paraId="2FA3FC35" w14:textId="3B0619E9" w:rsidR="00291DB7" w:rsidRDefault="00291DB7" w:rsidP="00291DB7">
            <w:pPr>
              <w:pStyle w:val="TableText"/>
            </w:pPr>
            <w:r>
              <w:t>25</w:t>
            </w:r>
            <w:r w:rsidRPr="00DE3E8C">
              <w:rPr>
                <w:vertAlign w:val="superscript"/>
              </w:rPr>
              <w:t>th</w:t>
            </w:r>
            <w:r>
              <w:t xml:space="preserve"> Feb 2020</w:t>
            </w:r>
          </w:p>
        </w:tc>
        <w:tc>
          <w:tcPr>
            <w:tcW w:w="1554" w:type="dxa"/>
          </w:tcPr>
          <w:p w14:paraId="410F4350" w14:textId="77777777" w:rsidR="00291DB7" w:rsidRDefault="00291DB7" w:rsidP="00291DB7">
            <w:pPr>
              <w:pStyle w:val="TableText"/>
            </w:pPr>
          </w:p>
        </w:tc>
      </w:tr>
      <w:tr w:rsidR="00291DB7" w14:paraId="4F32863C" w14:textId="77777777" w:rsidTr="00AD1534">
        <w:tc>
          <w:tcPr>
            <w:tcW w:w="2552" w:type="dxa"/>
          </w:tcPr>
          <w:p w14:paraId="6CBEDD88" w14:textId="39576761" w:rsidR="00291DB7" w:rsidRDefault="00291DB7" w:rsidP="00291DB7">
            <w:pPr>
              <w:pStyle w:val="TableText"/>
            </w:pPr>
            <w:r>
              <w:t>SS</w:t>
            </w:r>
          </w:p>
        </w:tc>
        <w:tc>
          <w:tcPr>
            <w:tcW w:w="3685" w:type="dxa"/>
          </w:tcPr>
          <w:p w14:paraId="71458DC2" w14:textId="5B2ADA30" w:rsidR="00291DB7" w:rsidRPr="002823CC" w:rsidRDefault="00291DB7" w:rsidP="00291DB7">
            <w:pPr>
              <w:spacing w:before="0" w:after="0"/>
              <w:rPr>
                <w:lang w:val="en-US"/>
              </w:rPr>
            </w:pPr>
            <w:r w:rsidRPr="00DE3E8C">
              <w:rPr>
                <w:lang w:val="en-US"/>
              </w:rPr>
              <w:t>PD to submit mobilization</w:t>
            </w:r>
            <w:del w:id="66" w:author="Author">
              <w:r w:rsidRPr="00DE3E8C" w:rsidDel="00A61307">
                <w:rPr>
                  <w:lang w:val="en-US"/>
                </w:rPr>
                <w:delText>/replacement</w:delText>
              </w:r>
            </w:del>
            <w:r w:rsidRPr="00DE3E8C">
              <w:rPr>
                <w:lang w:val="en-US"/>
              </w:rPr>
              <w:t xml:space="preserve"> schedule by</w:t>
            </w:r>
          </w:p>
        </w:tc>
        <w:tc>
          <w:tcPr>
            <w:tcW w:w="1701" w:type="dxa"/>
          </w:tcPr>
          <w:p w14:paraId="145C4649" w14:textId="02E462B1" w:rsidR="00291DB7" w:rsidRDefault="00291DB7" w:rsidP="00291DB7">
            <w:pPr>
              <w:pStyle w:val="TableText"/>
            </w:pPr>
            <w:r w:rsidRPr="00DE3E8C">
              <w:rPr>
                <w:lang w:val="en-US"/>
              </w:rPr>
              <w:t>28</w:t>
            </w:r>
            <w:r w:rsidRPr="00DE3E8C">
              <w:rPr>
                <w:vertAlign w:val="superscript"/>
                <w:lang w:val="en-US"/>
              </w:rPr>
              <w:t>th</w:t>
            </w:r>
            <w:r>
              <w:rPr>
                <w:lang w:val="en-US"/>
              </w:rPr>
              <w:t xml:space="preserve"> </w:t>
            </w:r>
            <w:r w:rsidRPr="00DE3E8C">
              <w:rPr>
                <w:lang w:val="en-US"/>
              </w:rPr>
              <w:t xml:space="preserve"> Feb 2020</w:t>
            </w:r>
          </w:p>
        </w:tc>
        <w:tc>
          <w:tcPr>
            <w:tcW w:w="1554" w:type="dxa"/>
          </w:tcPr>
          <w:p w14:paraId="33012D45" w14:textId="77777777" w:rsidR="00291DB7" w:rsidRDefault="00291DB7" w:rsidP="00291DB7">
            <w:pPr>
              <w:pStyle w:val="TableText"/>
            </w:pPr>
          </w:p>
        </w:tc>
      </w:tr>
      <w:tr w:rsidR="006D7D8D" w14:paraId="1935C6DA" w14:textId="77777777" w:rsidTr="00AD1534">
        <w:trPr>
          <w:ins w:id="67" w:author="Author"/>
        </w:trPr>
        <w:tc>
          <w:tcPr>
            <w:tcW w:w="2552" w:type="dxa"/>
          </w:tcPr>
          <w:p w14:paraId="31BC8C69" w14:textId="0B0E9D80" w:rsidR="006D7D8D" w:rsidRDefault="006D7D8D" w:rsidP="00291DB7">
            <w:pPr>
              <w:pStyle w:val="TableText"/>
              <w:rPr>
                <w:ins w:id="68" w:author="Author"/>
              </w:rPr>
            </w:pPr>
            <w:ins w:id="69" w:author="Author">
              <w:del w:id="70" w:author="Author">
                <w:r w:rsidDel="00A61307">
                  <w:delText>SS</w:delText>
                </w:r>
              </w:del>
            </w:ins>
          </w:p>
        </w:tc>
        <w:tc>
          <w:tcPr>
            <w:tcW w:w="3685" w:type="dxa"/>
          </w:tcPr>
          <w:p w14:paraId="296354EA" w14:textId="5A0BA039" w:rsidR="006D7D8D" w:rsidRPr="00DE3E8C" w:rsidRDefault="006D7D8D" w:rsidP="00291DB7">
            <w:pPr>
              <w:spacing w:before="0" w:after="0"/>
              <w:rPr>
                <w:ins w:id="71" w:author="Author"/>
                <w:lang w:val="en-US"/>
              </w:rPr>
            </w:pPr>
            <w:ins w:id="72" w:author="Author">
              <w:del w:id="73" w:author="Author">
                <w:r w:rsidDel="00A61307">
                  <w:rPr>
                    <w:lang w:val="en-US"/>
                  </w:rPr>
                  <w:delText>Draft PQ and Inception Reports to be signed off by Key stakeholders in team both internal and from JV – for accountability and transparency.</w:delText>
                </w:r>
              </w:del>
            </w:ins>
          </w:p>
        </w:tc>
        <w:tc>
          <w:tcPr>
            <w:tcW w:w="1701" w:type="dxa"/>
          </w:tcPr>
          <w:p w14:paraId="62BD5465" w14:textId="7EAB85DA" w:rsidR="006D7D8D" w:rsidRPr="00DE3E8C" w:rsidRDefault="006D7D8D" w:rsidP="00291DB7">
            <w:pPr>
              <w:pStyle w:val="TableText"/>
              <w:rPr>
                <w:ins w:id="74" w:author="Author"/>
                <w:lang w:val="en-US"/>
              </w:rPr>
            </w:pPr>
            <w:ins w:id="75" w:author="Author">
              <w:del w:id="76" w:author="Author">
                <w:r w:rsidDel="00A61307">
                  <w:rPr>
                    <w:lang w:val="en-US"/>
                  </w:rPr>
                  <w:delText>5</w:delText>
                </w:r>
                <w:r w:rsidRPr="006D7D8D" w:rsidDel="00A61307">
                  <w:rPr>
                    <w:vertAlign w:val="superscript"/>
                    <w:lang w:val="en-US"/>
                    <w:rPrChange w:id="77" w:author="Author">
                      <w:rPr>
                        <w:lang w:val="en-US"/>
                      </w:rPr>
                    </w:rPrChange>
                  </w:rPr>
                  <w:delText>th</w:delText>
                </w:r>
                <w:r w:rsidDel="00A61307">
                  <w:rPr>
                    <w:lang w:val="en-US"/>
                  </w:rPr>
                  <w:delText xml:space="preserve"> Mar 2020</w:delText>
                </w:r>
              </w:del>
            </w:ins>
          </w:p>
        </w:tc>
        <w:tc>
          <w:tcPr>
            <w:tcW w:w="1554" w:type="dxa"/>
          </w:tcPr>
          <w:p w14:paraId="145B9A29" w14:textId="4D488CA9" w:rsidR="006D7D8D" w:rsidRDefault="006D7D8D" w:rsidP="00291DB7">
            <w:pPr>
              <w:pStyle w:val="TableText"/>
              <w:rPr>
                <w:ins w:id="78" w:author="Author"/>
              </w:rPr>
            </w:pPr>
          </w:p>
        </w:tc>
      </w:tr>
      <w:tr w:rsidR="00291DB7" w14:paraId="12EFCD22" w14:textId="77777777" w:rsidTr="00AD1534">
        <w:tc>
          <w:tcPr>
            <w:tcW w:w="2552" w:type="dxa"/>
          </w:tcPr>
          <w:p w14:paraId="04C8636A" w14:textId="707C1385" w:rsidR="00291DB7" w:rsidRDefault="00291DB7" w:rsidP="00291DB7">
            <w:pPr>
              <w:pStyle w:val="TableText"/>
            </w:pPr>
            <w:r>
              <w:t>YB</w:t>
            </w:r>
          </w:p>
        </w:tc>
        <w:tc>
          <w:tcPr>
            <w:tcW w:w="3685" w:type="dxa"/>
          </w:tcPr>
          <w:p w14:paraId="169A8D36" w14:textId="3B47AAAA" w:rsidR="00291DB7" w:rsidRPr="002823CC" w:rsidRDefault="00291DB7" w:rsidP="00291DB7">
            <w:pPr>
              <w:spacing w:before="0" w:after="0"/>
              <w:rPr>
                <w:lang w:val="en-US"/>
              </w:rPr>
            </w:pPr>
            <w:r w:rsidRPr="00DE3E8C">
              <w:rPr>
                <w:lang w:val="en-US"/>
              </w:rPr>
              <w:t xml:space="preserve">All the documents to be uploaded in  DMS including project planning, organogram, MoMs, Data etc. </w:t>
            </w:r>
          </w:p>
        </w:tc>
        <w:tc>
          <w:tcPr>
            <w:tcW w:w="1701" w:type="dxa"/>
          </w:tcPr>
          <w:p w14:paraId="422810D5" w14:textId="24C31761" w:rsidR="00291DB7" w:rsidRDefault="00291DB7" w:rsidP="00291DB7">
            <w:pPr>
              <w:pStyle w:val="TableText"/>
            </w:pPr>
            <w:r w:rsidRPr="00DE3E8C">
              <w:rPr>
                <w:lang w:val="en-US"/>
              </w:rPr>
              <w:t>28</w:t>
            </w:r>
            <w:r w:rsidRPr="00DE3E8C">
              <w:rPr>
                <w:vertAlign w:val="superscript"/>
                <w:lang w:val="en-US"/>
              </w:rPr>
              <w:t>th</w:t>
            </w:r>
            <w:r>
              <w:rPr>
                <w:lang w:val="en-US"/>
              </w:rPr>
              <w:t xml:space="preserve"> </w:t>
            </w:r>
            <w:r w:rsidRPr="00DE3E8C">
              <w:rPr>
                <w:lang w:val="en-US"/>
              </w:rPr>
              <w:t xml:space="preserve"> Feb 2020</w:t>
            </w:r>
          </w:p>
        </w:tc>
        <w:tc>
          <w:tcPr>
            <w:tcW w:w="1554" w:type="dxa"/>
          </w:tcPr>
          <w:p w14:paraId="161A8868" w14:textId="77777777" w:rsidR="00291DB7" w:rsidRDefault="00291DB7" w:rsidP="00291DB7">
            <w:pPr>
              <w:pStyle w:val="TableText"/>
            </w:pPr>
          </w:p>
        </w:tc>
      </w:tr>
      <w:tr w:rsidR="00291DB7" w14:paraId="6F949212" w14:textId="77777777" w:rsidTr="00AD1534">
        <w:tc>
          <w:tcPr>
            <w:tcW w:w="2552" w:type="dxa"/>
          </w:tcPr>
          <w:p w14:paraId="70D71092" w14:textId="59283BC4" w:rsidR="00291DB7" w:rsidRDefault="00291DB7" w:rsidP="00291DB7">
            <w:pPr>
              <w:pStyle w:val="TableText"/>
            </w:pPr>
            <w:r>
              <w:t>AM</w:t>
            </w:r>
          </w:p>
        </w:tc>
        <w:tc>
          <w:tcPr>
            <w:tcW w:w="3685" w:type="dxa"/>
          </w:tcPr>
          <w:p w14:paraId="31B4B9AC" w14:textId="35D3B1A3" w:rsidR="00291DB7" w:rsidRDefault="00291DB7" w:rsidP="00291DB7">
            <w:pPr>
              <w:spacing w:before="0" w:after="0"/>
              <w:rPr>
                <w:lang w:val="en-US"/>
              </w:rPr>
            </w:pPr>
            <w:r>
              <w:rPr>
                <w:lang w:val="en-US"/>
              </w:rPr>
              <w:t>AM &amp; SF will chair the JV Board.</w:t>
            </w:r>
            <w:r w:rsidR="001F6CAD">
              <w:rPr>
                <w:lang w:val="en-US"/>
              </w:rPr>
              <w:t xml:space="preserve"> </w:t>
            </w:r>
            <w:r>
              <w:rPr>
                <w:lang w:val="en-US"/>
              </w:rPr>
              <w:t>AM</w:t>
            </w:r>
            <w:r w:rsidRPr="00DE3E8C">
              <w:rPr>
                <w:lang w:val="en-US"/>
              </w:rPr>
              <w:t xml:space="preserve"> to ensure JV Board is held </w:t>
            </w:r>
            <w:r>
              <w:rPr>
                <w:lang w:val="en-US"/>
              </w:rPr>
              <w:t xml:space="preserve">and review the JV agreements. </w:t>
            </w:r>
          </w:p>
          <w:p w14:paraId="05A3A9FA" w14:textId="77777777" w:rsidR="00291DB7" w:rsidRPr="00DE3E8C" w:rsidRDefault="00291DB7" w:rsidP="00291DB7">
            <w:pPr>
              <w:spacing w:before="0" w:after="0"/>
              <w:rPr>
                <w:lang w:val="en-US"/>
              </w:rPr>
            </w:pPr>
          </w:p>
        </w:tc>
        <w:tc>
          <w:tcPr>
            <w:tcW w:w="1701" w:type="dxa"/>
          </w:tcPr>
          <w:p w14:paraId="72BC95E3" w14:textId="1F98A991" w:rsidR="00291DB7" w:rsidRPr="00DE3E8C" w:rsidRDefault="00291DB7" w:rsidP="00291DB7">
            <w:pPr>
              <w:pStyle w:val="TableText"/>
              <w:rPr>
                <w:lang w:val="en-US"/>
              </w:rPr>
            </w:pPr>
            <w:r w:rsidRPr="00DE3E8C">
              <w:rPr>
                <w:lang w:val="en-US"/>
              </w:rPr>
              <w:t>6</w:t>
            </w:r>
            <w:r w:rsidRPr="00DE3E8C">
              <w:rPr>
                <w:vertAlign w:val="superscript"/>
                <w:lang w:val="en-US"/>
              </w:rPr>
              <w:t>th</w:t>
            </w:r>
            <w:r w:rsidRPr="00DE3E8C">
              <w:rPr>
                <w:lang w:val="en-US"/>
              </w:rPr>
              <w:t xml:space="preserve">  Mar 2020</w:t>
            </w:r>
          </w:p>
        </w:tc>
        <w:tc>
          <w:tcPr>
            <w:tcW w:w="1554" w:type="dxa"/>
          </w:tcPr>
          <w:p w14:paraId="47CF1CE7" w14:textId="77777777" w:rsidR="00291DB7" w:rsidRDefault="00291DB7" w:rsidP="00291DB7">
            <w:pPr>
              <w:pStyle w:val="TableText"/>
            </w:pPr>
          </w:p>
        </w:tc>
      </w:tr>
      <w:tr w:rsidR="00291DB7" w14:paraId="29815007" w14:textId="77777777" w:rsidTr="00AD1534">
        <w:tc>
          <w:tcPr>
            <w:tcW w:w="2552" w:type="dxa"/>
          </w:tcPr>
          <w:p w14:paraId="0515E9DA" w14:textId="12A9AD5B" w:rsidR="00291DB7" w:rsidRDefault="00291DB7" w:rsidP="00291DB7">
            <w:pPr>
              <w:pStyle w:val="TableText"/>
            </w:pPr>
            <w:del w:id="79" w:author="Author">
              <w:r w:rsidDel="00A61307">
                <w:lastRenderedPageBreak/>
                <w:delText>SS/RK</w:delText>
              </w:r>
            </w:del>
            <w:ins w:id="80" w:author="Author">
              <w:r w:rsidR="00A61307">
                <w:t>RK</w:t>
              </w:r>
            </w:ins>
          </w:p>
        </w:tc>
        <w:tc>
          <w:tcPr>
            <w:tcW w:w="3685" w:type="dxa"/>
          </w:tcPr>
          <w:p w14:paraId="485975E7" w14:textId="17A2E9F9" w:rsidR="00291DB7" w:rsidRPr="00E55DC9" w:rsidRDefault="00291DB7" w:rsidP="00291DB7">
            <w:pPr>
              <w:pStyle w:val="ListParagraph"/>
              <w:numPr>
                <w:ilvl w:val="0"/>
                <w:numId w:val="19"/>
              </w:numPr>
              <w:spacing w:before="0" w:after="0"/>
              <w:ind w:left="301"/>
              <w:rPr>
                <w:lang w:val="en-US"/>
              </w:rPr>
            </w:pPr>
            <w:r w:rsidRPr="00E55DC9">
              <w:rPr>
                <w:lang w:val="en-US"/>
              </w:rPr>
              <w:t>Capex presented and approved</w:t>
            </w:r>
          </w:p>
          <w:p w14:paraId="2B0D0CD7" w14:textId="6DC9783F" w:rsidR="00291DB7" w:rsidRPr="00E55DC9" w:rsidRDefault="00291DB7" w:rsidP="00291DB7">
            <w:pPr>
              <w:pStyle w:val="ListParagraph"/>
              <w:numPr>
                <w:ilvl w:val="0"/>
                <w:numId w:val="19"/>
              </w:numPr>
              <w:spacing w:before="0" w:after="0"/>
              <w:ind w:left="301"/>
              <w:rPr>
                <w:lang w:val="en-US"/>
              </w:rPr>
            </w:pPr>
            <w:r w:rsidRPr="00E55DC9">
              <w:rPr>
                <w:lang w:val="en-US"/>
              </w:rPr>
              <w:t>Update on Capex procurement to be provided by 28 Feb 2020</w:t>
            </w:r>
          </w:p>
          <w:p w14:paraId="34B91043" w14:textId="6236F55E" w:rsidR="00291DB7" w:rsidRPr="00E55DC9" w:rsidRDefault="00291DB7" w:rsidP="00291DB7">
            <w:pPr>
              <w:pStyle w:val="ListParagraph"/>
              <w:numPr>
                <w:ilvl w:val="0"/>
                <w:numId w:val="19"/>
              </w:numPr>
              <w:spacing w:before="0" w:after="0"/>
              <w:ind w:left="301"/>
              <w:rPr>
                <w:lang w:val="en-US"/>
              </w:rPr>
            </w:pPr>
            <w:r w:rsidRPr="00E55DC9">
              <w:rPr>
                <w:lang w:val="en-US"/>
              </w:rPr>
              <w:t>3D printer has been approved for purchase by Chairman Desal Board/COO</w:t>
            </w:r>
          </w:p>
        </w:tc>
        <w:tc>
          <w:tcPr>
            <w:tcW w:w="1701" w:type="dxa"/>
          </w:tcPr>
          <w:p w14:paraId="3AB1996E" w14:textId="0965C040" w:rsidR="00291DB7" w:rsidRPr="00DE3E8C" w:rsidRDefault="00A61307" w:rsidP="00291DB7">
            <w:pPr>
              <w:pStyle w:val="TableText"/>
              <w:rPr>
                <w:lang w:val="en-US"/>
              </w:rPr>
            </w:pPr>
            <w:ins w:id="81" w:author="Author">
              <w:r>
                <w:rPr>
                  <w:lang w:val="en-US"/>
                </w:rPr>
                <w:t>28 Feb 2020</w:t>
              </w:r>
            </w:ins>
          </w:p>
        </w:tc>
        <w:tc>
          <w:tcPr>
            <w:tcW w:w="1554" w:type="dxa"/>
          </w:tcPr>
          <w:p w14:paraId="4A57E88D" w14:textId="77777777" w:rsidR="00291DB7" w:rsidRDefault="00291DB7" w:rsidP="00291DB7">
            <w:pPr>
              <w:pStyle w:val="TableText"/>
            </w:pPr>
          </w:p>
        </w:tc>
      </w:tr>
      <w:tr w:rsidR="00291DB7" w14:paraId="44D2F3A5" w14:textId="77777777" w:rsidTr="00AD1534">
        <w:tc>
          <w:tcPr>
            <w:tcW w:w="2552" w:type="dxa"/>
          </w:tcPr>
          <w:p w14:paraId="1C41795F" w14:textId="77777777" w:rsidR="00291DB7" w:rsidRDefault="00291DB7" w:rsidP="00291DB7">
            <w:pPr>
              <w:pStyle w:val="TableText"/>
            </w:pPr>
          </w:p>
          <w:p w14:paraId="36E522A3" w14:textId="1271366C" w:rsidR="00291DB7" w:rsidRDefault="00291DB7" w:rsidP="00291DB7">
            <w:pPr>
              <w:pStyle w:val="TableText"/>
            </w:pPr>
            <w:r>
              <w:t>YB</w:t>
            </w:r>
          </w:p>
          <w:p w14:paraId="208A5A41" w14:textId="77777777" w:rsidR="00291DB7" w:rsidRDefault="00291DB7" w:rsidP="00291DB7">
            <w:pPr>
              <w:pStyle w:val="TableText"/>
            </w:pPr>
          </w:p>
          <w:p w14:paraId="201283E1" w14:textId="77777777" w:rsidR="00291DB7" w:rsidRDefault="00291DB7" w:rsidP="00291DB7">
            <w:pPr>
              <w:pStyle w:val="TableText"/>
            </w:pPr>
          </w:p>
          <w:p w14:paraId="3B6FFD17" w14:textId="7974D736" w:rsidR="00291DB7" w:rsidRDefault="00291DB7" w:rsidP="00291DB7">
            <w:pPr>
              <w:pStyle w:val="TableText"/>
            </w:pPr>
            <w:r>
              <w:t>RK</w:t>
            </w:r>
          </w:p>
        </w:tc>
        <w:tc>
          <w:tcPr>
            <w:tcW w:w="3685" w:type="dxa"/>
          </w:tcPr>
          <w:p w14:paraId="0E33825E" w14:textId="77C52A06" w:rsidR="00291DB7" w:rsidRPr="00E55DC9" w:rsidRDefault="00291DB7" w:rsidP="00291DB7">
            <w:pPr>
              <w:pStyle w:val="ListParagraph"/>
              <w:numPr>
                <w:ilvl w:val="0"/>
                <w:numId w:val="20"/>
              </w:numPr>
              <w:spacing w:before="0" w:after="0"/>
              <w:ind w:left="301"/>
              <w:rPr>
                <w:lang w:val="en-US"/>
              </w:rPr>
            </w:pPr>
            <w:r w:rsidRPr="00E55DC9">
              <w:rPr>
                <w:lang w:val="en-US"/>
              </w:rPr>
              <w:t>The Board disapproved the request to purchase the vehicles</w:t>
            </w:r>
          </w:p>
          <w:p w14:paraId="691CF7A2" w14:textId="418FB347" w:rsidR="00291DB7" w:rsidRPr="00E55DC9" w:rsidRDefault="00291DB7" w:rsidP="00291DB7">
            <w:pPr>
              <w:pStyle w:val="ListParagraph"/>
              <w:numPr>
                <w:ilvl w:val="0"/>
                <w:numId w:val="20"/>
              </w:numPr>
              <w:spacing w:before="0" w:after="0"/>
              <w:ind w:left="301"/>
              <w:rPr>
                <w:lang w:val="en-US"/>
              </w:rPr>
            </w:pPr>
            <w:r w:rsidRPr="00E55DC9">
              <w:rPr>
                <w:lang w:val="en-US"/>
              </w:rPr>
              <w:t>The allocation of office rental is to be reworked (between Desal, CMRL)</w:t>
            </w:r>
          </w:p>
          <w:p w14:paraId="1754F77E" w14:textId="19FA9A5B" w:rsidR="00291DB7" w:rsidRPr="00E55DC9" w:rsidRDefault="00291DB7" w:rsidP="00291DB7">
            <w:pPr>
              <w:pStyle w:val="ListParagraph"/>
              <w:numPr>
                <w:ilvl w:val="0"/>
                <w:numId w:val="20"/>
              </w:numPr>
              <w:spacing w:before="0" w:after="0"/>
              <w:ind w:left="301"/>
              <w:rPr>
                <w:lang w:val="en-US"/>
              </w:rPr>
            </w:pPr>
            <w:r w:rsidRPr="00E55DC9">
              <w:rPr>
                <w:lang w:val="en-US"/>
              </w:rPr>
              <w:t>Approval to proceed with 3 one-bedroom apartments for seven-year period at Citadines. Must negotiate better than the INR3000/mth</w:t>
            </w:r>
          </w:p>
          <w:p w14:paraId="5FBEA5B6" w14:textId="77777777" w:rsidR="00291DB7" w:rsidRPr="00E55DC9" w:rsidRDefault="00291DB7" w:rsidP="00291DB7">
            <w:pPr>
              <w:pStyle w:val="ListParagraph"/>
              <w:numPr>
                <w:ilvl w:val="0"/>
                <w:numId w:val="20"/>
              </w:numPr>
              <w:spacing w:before="0" w:after="0"/>
              <w:ind w:left="301"/>
              <w:rPr>
                <w:lang w:val="en-US"/>
              </w:rPr>
            </w:pPr>
            <w:r w:rsidRPr="00E55DC9">
              <w:rPr>
                <w:lang w:val="en-US"/>
              </w:rPr>
              <w:t>Submit the revised Opex by 28 Feb 2020 in consultation with PD</w:t>
            </w:r>
          </w:p>
          <w:p w14:paraId="524D22B0" w14:textId="7BC21578" w:rsidR="00291DB7" w:rsidRPr="00E55DC9" w:rsidRDefault="00291DB7" w:rsidP="00291DB7">
            <w:pPr>
              <w:pStyle w:val="ListParagraph"/>
              <w:numPr>
                <w:ilvl w:val="0"/>
                <w:numId w:val="20"/>
              </w:numPr>
              <w:spacing w:before="0" w:after="0"/>
              <w:ind w:left="301"/>
              <w:rPr>
                <w:lang w:val="en-US"/>
              </w:rPr>
            </w:pPr>
            <w:r w:rsidRPr="00E55DC9">
              <w:rPr>
                <w:lang w:val="en-US"/>
              </w:rPr>
              <w:t>Once Opex is approved, it is required to be presented monthly via a recon</w:t>
            </w:r>
          </w:p>
        </w:tc>
        <w:tc>
          <w:tcPr>
            <w:tcW w:w="1701" w:type="dxa"/>
          </w:tcPr>
          <w:p w14:paraId="39B2C9D6" w14:textId="77777777" w:rsidR="00291DB7" w:rsidRDefault="00291DB7" w:rsidP="00291DB7">
            <w:pPr>
              <w:pStyle w:val="TableText"/>
              <w:rPr>
                <w:lang w:val="en-US"/>
              </w:rPr>
            </w:pPr>
          </w:p>
          <w:p w14:paraId="68ED2C5C" w14:textId="77777777" w:rsidR="00291DB7" w:rsidRDefault="00291DB7" w:rsidP="00291DB7">
            <w:pPr>
              <w:pStyle w:val="TableText"/>
              <w:rPr>
                <w:lang w:val="en-US"/>
              </w:rPr>
            </w:pPr>
          </w:p>
          <w:p w14:paraId="38813550" w14:textId="77777777" w:rsidR="00291DB7" w:rsidRDefault="00291DB7" w:rsidP="00291DB7">
            <w:pPr>
              <w:pStyle w:val="TableText"/>
              <w:rPr>
                <w:lang w:val="en-US"/>
              </w:rPr>
            </w:pPr>
          </w:p>
          <w:p w14:paraId="6F2B0EFC" w14:textId="77777777" w:rsidR="00291DB7" w:rsidRDefault="00291DB7" w:rsidP="00291DB7">
            <w:pPr>
              <w:pStyle w:val="TableText"/>
              <w:rPr>
                <w:lang w:val="en-US"/>
              </w:rPr>
            </w:pPr>
          </w:p>
          <w:p w14:paraId="743890C7" w14:textId="3E8C1376" w:rsidR="00291DB7" w:rsidRPr="00DE3E8C" w:rsidRDefault="00291DB7" w:rsidP="00291DB7">
            <w:pPr>
              <w:pStyle w:val="TableText"/>
              <w:rPr>
                <w:lang w:val="en-US"/>
              </w:rPr>
            </w:pPr>
            <w:r>
              <w:rPr>
                <w:lang w:val="en-US"/>
              </w:rPr>
              <w:t>28</w:t>
            </w:r>
            <w:r w:rsidRPr="00DC37E3">
              <w:rPr>
                <w:vertAlign w:val="superscript"/>
                <w:lang w:val="en-US"/>
              </w:rPr>
              <w:t>th</w:t>
            </w:r>
            <w:r>
              <w:rPr>
                <w:lang w:val="en-US"/>
              </w:rPr>
              <w:t xml:space="preserve"> Feb 2020</w:t>
            </w:r>
          </w:p>
        </w:tc>
        <w:tc>
          <w:tcPr>
            <w:tcW w:w="1554" w:type="dxa"/>
          </w:tcPr>
          <w:p w14:paraId="39171023" w14:textId="221EF0F5" w:rsidR="00291DB7" w:rsidRDefault="00A61307" w:rsidP="00291DB7">
            <w:pPr>
              <w:pStyle w:val="TableText"/>
            </w:pPr>
            <w:ins w:id="82" w:author="Author">
              <w:r>
                <w:t>RK need to consult with SS for finalizing OPEX.</w:t>
              </w:r>
            </w:ins>
          </w:p>
        </w:tc>
      </w:tr>
    </w:tbl>
    <w:p w14:paraId="32161A45" w14:textId="14FA9E7D" w:rsidR="006F3DB3" w:rsidRPr="006F3DB3" w:rsidRDefault="006F3DB3" w:rsidP="006F3DB3"/>
    <w:tbl>
      <w:tblPr>
        <w:tblStyle w:val="SMECTable1"/>
        <w:tblW w:w="0" w:type="auto"/>
        <w:jc w:val="center"/>
        <w:tblLayout w:type="fixed"/>
        <w:tblLook w:val="04A0" w:firstRow="1" w:lastRow="0" w:firstColumn="1" w:lastColumn="0" w:noHBand="0" w:noVBand="1"/>
      </w:tblPr>
      <w:tblGrid>
        <w:gridCol w:w="3969"/>
        <w:gridCol w:w="2268"/>
        <w:gridCol w:w="1701"/>
        <w:gridCol w:w="1554"/>
      </w:tblGrid>
      <w:tr w:rsidR="00AB69FA" w14:paraId="55E61381" w14:textId="77777777" w:rsidTr="00AD1534">
        <w:trPr>
          <w:cnfStyle w:val="100000000000" w:firstRow="1" w:lastRow="0" w:firstColumn="0" w:lastColumn="0" w:oddVBand="0" w:evenVBand="0" w:oddHBand="0" w:evenHBand="0" w:firstRowFirstColumn="0" w:firstRowLastColumn="0" w:lastRowFirstColumn="0" w:lastRowLastColumn="0"/>
          <w:jc w:val="center"/>
        </w:trPr>
        <w:tc>
          <w:tcPr>
            <w:tcW w:w="9492" w:type="dxa"/>
            <w:gridSpan w:val="4"/>
          </w:tcPr>
          <w:p w14:paraId="24FE96A6" w14:textId="25E0C85B" w:rsidR="00AB69FA" w:rsidRPr="00AB69FA" w:rsidRDefault="00AB69FA" w:rsidP="00AB69FA">
            <w:pPr>
              <w:pStyle w:val="ListParagraph"/>
              <w:numPr>
                <w:ilvl w:val="0"/>
                <w:numId w:val="11"/>
              </w:numPr>
            </w:pPr>
            <w:r>
              <w:t>next project board meeting</w:t>
            </w:r>
          </w:p>
        </w:tc>
      </w:tr>
      <w:tr w:rsidR="00AB69FA" w14:paraId="37894E03" w14:textId="77777777" w:rsidTr="00AD1534">
        <w:trPr>
          <w:trHeight w:val="307"/>
          <w:jc w:val="center"/>
        </w:trPr>
        <w:tc>
          <w:tcPr>
            <w:tcW w:w="3969" w:type="dxa"/>
          </w:tcPr>
          <w:p w14:paraId="7687145A" w14:textId="05181B4A" w:rsidR="00AB69FA" w:rsidRPr="00191E1A" w:rsidRDefault="00AB69FA" w:rsidP="00F24C93">
            <w:pPr>
              <w:rPr>
                <w:rStyle w:val="Orange"/>
              </w:rPr>
            </w:pPr>
            <w:r>
              <w:rPr>
                <w:rStyle w:val="Orange"/>
              </w:rPr>
              <w:t>SUBJECT</w:t>
            </w:r>
          </w:p>
        </w:tc>
        <w:tc>
          <w:tcPr>
            <w:tcW w:w="2268" w:type="dxa"/>
          </w:tcPr>
          <w:p w14:paraId="3724AE64" w14:textId="207DD2F1" w:rsidR="00AB69FA" w:rsidRPr="00191E1A" w:rsidRDefault="00AB69FA" w:rsidP="00F24C93">
            <w:pPr>
              <w:rPr>
                <w:rStyle w:val="Orange"/>
              </w:rPr>
            </w:pPr>
            <w:r>
              <w:rPr>
                <w:rStyle w:val="Orange"/>
              </w:rPr>
              <w:t>VENUE</w:t>
            </w:r>
          </w:p>
        </w:tc>
        <w:tc>
          <w:tcPr>
            <w:tcW w:w="1701" w:type="dxa"/>
          </w:tcPr>
          <w:p w14:paraId="1543092C" w14:textId="27F347F5" w:rsidR="00AB69FA" w:rsidRPr="00191E1A" w:rsidRDefault="00AB69FA" w:rsidP="00F24C93">
            <w:pPr>
              <w:rPr>
                <w:rStyle w:val="Orange"/>
              </w:rPr>
            </w:pPr>
            <w:r>
              <w:rPr>
                <w:rStyle w:val="Orange"/>
              </w:rPr>
              <w:t>DATE</w:t>
            </w:r>
          </w:p>
        </w:tc>
        <w:tc>
          <w:tcPr>
            <w:tcW w:w="1554" w:type="dxa"/>
          </w:tcPr>
          <w:p w14:paraId="47C3A477" w14:textId="3FBBF002" w:rsidR="00AB69FA" w:rsidRPr="00191E1A" w:rsidRDefault="00AB69FA" w:rsidP="00F24C93">
            <w:pPr>
              <w:rPr>
                <w:rStyle w:val="Orange"/>
              </w:rPr>
            </w:pPr>
            <w:r>
              <w:rPr>
                <w:rStyle w:val="Orange"/>
              </w:rPr>
              <w:t>TIME</w:t>
            </w:r>
          </w:p>
        </w:tc>
      </w:tr>
      <w:tr w:rsidR="00AB69FA" w14:paraId="073E6D03" w14:textId="77777777" w:rsidTr="00AD1534">
        <w:trPr>
          <w:jc w:val="center"/>
        </w:trPr>
        <w:tc>
          <w:tcPr>
            <w:tcW w:w="3969" w:type="dxa"/>
          </w:tcPr>
          <w:p w14:paraId="29828855" w14:textId="2A8F475C" w:rsidR="00AB69FA" w:rsidRPr="00362DD4" w:rsidRDefault="001F6CAD" w:rsidP="000005AB">
            <w:pPr>
              <w:pStyle w:val="TableText"/>
            </w:pPr>
            <w:r>
              <w:t>Chennai Desal Project Board No. 2</w:t>
            </w:r>
          </w:p>
        </w:tc>
        <w:tc>
          <w:tcPr>
            <w:tcW w:w="2268" w:type="dxa"/>
          </w:tcPr>
          <w:p w14:paraId="0FB4E40C" w14:textId="06497F52" w:rsidR="00AB69FA" w:rsidRPr="007449D6" w:rsidRDefault="001F6CAD" w:rsidP="000005AB">
            <w:pPr>
              <w:pStyle w:val="TableText"/>
            </w:pPr>
            <w:r>
              <w:t>VC/Zoom</w:t>
            </w:r>
          </w:p>
        </w:tc>
        <w:tc>
          <w:tcPr>
            <w:tcW w:w="1701" w:type="dxa"/>
          </w:tcPr>
          <w:p w14:paraId="299D588F" w14:textId="5765D071" w:rsidR="00AB69FA" w:rsidRDefault="00676F6F" w:rsidP="00F24C93">
            <w:sdt>
              <w:sdtPr>
                <w:alias w:val="Click on dropdown to select a date"/>
                <w:tag w:val="Click on dropdown to select a date"/>
                <w:id w:val="-2006583137"/>
                <w:placeholder>
                  <w:docPart w:val="20DFBA31200A4ED1BBB5C1CAEAF48FC9"/>
                </w:placeholder>
                <w:date w:fullDate="2020-03-06T00:00:00Z">
                  <w:dateFormat w:val="d-MMM-yy"/>
                  <w:lid w:val="en-AU"/>
                  <w:storeMappedDataAs w:val="dateTime"/>
                  <w:calendar w:val="gregorian"/>
                </w:date>
              </w:sdtPr>
              <w:sdtEndPr/>
              <w:sdtContent>
                <w:r w:rsidR="0049241D">
                  <w:t>6-Mar-20</w:t>
                </w:r>
              </w:sdtContent>
            </w:sdt>
            <w:r w:rsidR="00AB69FA" w:rsidRPr="00AB69FA">
              <w:t xml:space="preserve"> </w:t>
            </w:r>
          </w:p>
        </w:tc>
        <w:tc>
          <w:tcPr>
            <w:tcW w:w="1554" w:type="dxa"/>
          </w:tcPr>
          <w:p w14:paraId="145B2245" w14:textId="03197690" w:rsidR="00AB69FA" w:rsidRDefault="00AB69FA" w:rsidP="00F24C93">
            <w:r>
              <w:t>0</w:t>
            </w:r>
            <w:r w:rsidR="0049241D">
              <w:t>8</w:t>
            </w:r>
            <w:r>
              <w:t>:00</w:t>
            </w:r>
            <w:r w:rsidR="001F6CAD">
              <w:t xml:space="preserve"> – 09:00</w:t>
            </w:r>
          </w:p>
        </w:tc>
      </w:tr>
      <w:tr w:rsidR="00AB69FA" w14:paraId="0700F24C" w14:textId="77777777" w:rsidTr="00AD1534">
        <w:trPr>
          <w:jc w:val="center"/>
        </w:trPr>
        <w:tc>
          <w:tcPr>
            <w:tcW w:w="3969" w:type="dxa"/>
          </w:tcPr>
          <w:p w14:paraId="709F2737" w14:textId="77777777" w:rsidR="00AB69FA" w:rsidRPr="00362DD4" w:rsidRDefault="00AB69FA" w:rsidP="000005AB">
            <w:pPr>
              <w:pStyle w:val="TableText"/>
            </w:pPr>
          </w:p>
        </w:tc>
        <w:tc>
          <w:tcPr>
            <w:tcW w:w="2268" w:type="dxa"/>
          </w:tcPr>
          <w:p w14:paraId="24B04F7D" w14:textId="77777777" w:rsidR="00AB69FA" w:rsidRPr="007449D6" w:rsidRDefault="00AB69FA" w:rsidP="000005AB">
            <w:pPr>
              <w:pStyle w:val="TableText"/>
            </w:pPr>
          </w:p>
        </w:tc>
        <w:tc>
          <w:tcPr>
            <w:tcW w:w="1701" w:type="dxa"/>
          </w:tcPr>
          <w:p w14:paraId="1AE6252F" w14:textId="18915698" w:rsidR="00AB69FA" w:rsidRDefault="00AB69FA" w:rsidP="00F24C93"/>
        </w:tc>
        <w:tc>
          <w:tcPr>
            <w:tcW w:w="1554" w:type="dxa"/>
          </w:tcPr>
          <w:p w14:paraId="0A2D4D73" w14:textId="15527CFB" w:rsidR="00AB69FA" w:rsidRDefault="00AB69FA" w:rsidP="00F24C93"/>
        </w:tc>
      </w:tr>
    </w:tbl>
    <w:p w14:paraId="681A681C" w14:textId="77777777" w:rsidR="006F3DB3" w:rsidRPr="006F3DB3" w:rsidRDefault="006F3DB3" w:rsidP="006F3DB3"/>
    <w:sectPr w:rsidR="006F3DB3" w:rsidRPr="006F3DB3" w:rsidSect="00626D1C">
      <w:headerReference w:type="default" r:id="rId12"/>
      <w:footerReference w:type="default" r:id="rId13"/>
      <w:pgSz w:w="11907" w:h="16840" w:code="9"/>
      <w:pgMar w:top="1418" w:right="1134" w:bottom="1418"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F3217" w14:textId="77777777" w:rsidR="00676F6F" w:rsidRDefault="00676F6F" w:rsidP="00806408">
      <w:r>
        <w:separator/>
      </w:r>
    </w:p>
    <w:p w14:paraId="262190DF" w14:textId="77777777" w:rsidR="00676F6F" w:rsidRDefault="00676F6F" w:rsidP="00806408"/>
    <w:p w14:paraId="70BF7FCB" w14:textId="77777777" w:rsidR="00676F6F" w:rsidRDefault="00676F6F" w:rsidP="00806408"/>
    <w:p w14:paraId="7D968534" w14:textId="77777777" w:rsidR="00676F6F" w:rsidRDefault="00676F6F" w:rsidP="00806408"/>
    <w:p w14:paraId="128122D7" w14:textId="77777777" w:rsidR="00676F6F" w:rsidRDefault="00676F6F" w:rsidP="00806408"/>
  </w:endnote>
  <w:endnote w:type="continuationSeparator" w:id="0">
    <w:p w14:paraId="619D6DBF" w14:textId="77777777" w:rsidR="00676F6F" w:rsidRDefault="00676F6F" w:rsidP="00806408">
      <w:r>
        <w:continuationSeparator/>
      </w:r>
    </w:p>
    <w:p w14:paraId="6F882435" w14:textId="77777777" w:rsidR="00676F6F" w:rsidRDefault="00676F6F" w:rsidP="00806408"/>
    <w:p w14:paraId="54E1EDB4" w14:textId="77777777" w:rsidR="00676F6F" w:rsidRDefault="00676F6F" w:rsidP="00806408"/>
    <w:p w14:paraId="7A68F452" w14:textId="77777777" w:rsidR="00676F6F" w:rsidRDefault="00676F6F" w:rsidP="00806408"/>
    <w:p w14:paraId="2771D724" w14:textId="77777777" w:rsidR="00676F6F" w:rsidRDefault="00676F6F" w:rsidP="00806408"/>
  </w:endnote>
  <w:endnote w:type="continuationNotice" w:id="1">
    <w:p w14:paraId="0FA08665" w14:textId="77777777" w:rsidR="00676F6F" w:rsidRDefault="00676F6F" w:rsidP="00806408"/>
    <w:p w14:paraId="1C509780" w14:textId="77777777" w:rsidR="00676F6F" w:rsidRDefault="00676F6F" w:rsidP="00806408"/>
    <w:p w14:paraId="5AD0D5ED" w14:textId="77777777" w:rsidR="00676F6F" w:rsidRDefault="00676F6F" w:rsidP="00806408"/>
    <w:p w14:paraId="18ABC96E" w14:textId="77777777" w:rsidR="00676F6F" w:rsidRDefault="00676F6F" w:rsidP="00806408"/>
    <w:p w14:paraId="115B3CC2" w14:textId="77777777" w:rsidR="00676F6F" w:rsidRDefault="00676F6F" w:rsidP="00806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030"/>
      <w:gridCol w:w="3030"/>
    </w:tblGrid>
    <w:tr w:rsidR="006F3DB3" w14:paraId="738CEE97" w14:textId="77777777" w:rsidTr="00AD1534">
      <w:trPr>
        <w:jc w:val="center"/>
      </w:trPr>
      <w:tc>
        <w:tcPr>
          <w:tcW w:w="3030" w:type="dxa"/>
        </w:tcPr>
        <w:p w14:paraId="1D593073" w14:textId="407150D2" w:rsidR="006F3DB3" w:rsidRDefault="006F3DB3" w:rsidP="006F3DB3">
          <w:pPr>
            <w:pStyle w:val="Footer"/>
            <w:tabs>
              <w:tab w:val="center" w:pos="4860"/>
            </w:tabs>
            <w:rPr>
              <w:rFonts w:cs="Arial"/>
              <w:sz w:val="16"/>
              <w:szCs w:val="16"/>
            </w:rPr>
          </w:pPr>
          <w:r>
            <w:rPr>
              <w:rFonts w:cs="Arial"/>
              <w:sz w:val="16"/>
              <w:szCs w:val="16"/>
            </w:rPr>
            <w:t>T-</w:t>
          </w:r>
          <w:r w:rsidR="00C01A8F">
            <w:rPr>
              <w:rFonts w:cs="Arial"/>
              <w:sz w:val="16"/>
              <w:szCs w:val="16"/>
            </w:rPr>
            <w:t>PM10604</w:t>
          </w:r>
          <w:r>
            <w:rPr>
              <w:rFonts w:cs="Arial"/>
              <w:sz w:val="16"/>
              <w:szCs w:val="16"/>
            </w:rPr>
            <w:t xml:space="preserve">: </w:t>
          </w:r>
          <w:r w:rsidR="00C01A8F">
            <w:rPr>
              <w:rFonts w:cs="Arial"/>
              <w:sz w:val="16"/>
              <w:szCs w:val="16"/>
            </w:rPr>
            <w:t xml:space="preserve">Project Board Meeting </w:t>
          </w:r>
          <w:r w:rsidR="001F6CAD">
            <w:rPr>
              <w:rFonts w:cs="Arial"/>
              <w:sz w:val="16"/>
              <w:szCs w:val="16"/>
            </w:rPr>
            <w:t>Chennai Board Meeting No. 1</w:t>
          </w:r>
        </w:p>
      </w:tc>
      <w:tc>
        <w:tcPr>
          <w:tcW w:w="3030" w:type="dxa"/>
        </w:tcPr>
        <w:p w14:paraId="01A47776" w14:textId="77777777" w:rsidR="006F3DB3" w:rsidRDefault="006F3DB3" w:rsidP="006F3DB3">
          <w:pPr>
            <w:pStyle w:val="Footer"/>
            <w:tabs>
              <w:tab w:val="center" w:pos="4860"/>
            </w:tabs>
            <w:jc w:val="center"/>
            <w:rPr>
              <w:rFonts w:cs="Arial"/>
              <w:sz w:val="16"/>
              <w:szCs w:val="16"/>
            </w:rPr>
          </w:pPr>
          <w:r>
            <w:rPr>
              <w:rFonts w:cs="Arial"/>
              <w:sz w:val="16"/>
              <w:szCs w:val="16"/>
            </w:rPr>
            <w:t>This d</w:t>
          </w:r>
          <w:r w:rsidRPr="006812A1">
            <w:rPr>
              <w:rFonts w:cs="Arial"/>
              <w:sz w:val="16"/>
              <w:szCs w:val="16"/>
            </w:rPr>
            <w:t xml:space="preserve">ocument </w:t>
          </w:r>
          <w:r>
            <w:rPr>
              <w:rFonts w:cs="Arial"/>
              <w:sz w:val="16"/>
              <w:szCs w:val="16"/>
            </w:rPr>
            <w:t xml:space="preserve">is only </w:t>
          </w:r>
          <w:r w:rsidRPr="006812A1">
            <w:rPr>
              <w:rFonts w:cs="Arial"/>
              <w:sz w:val="16"/>
              <w:szCs w:val="16"/>
            </w:rPr>
            <w:t xml:space="preserve">controlled when </w:t>
          </w:r>
          <w:r>
            <w:rPr>
              <w:rFonts w:cs="Arial"/>
              <w:sz w:val="16"/>
              <w:szCs w:val="16"/>
            </w:rPr>
            <w:t>accessed online via the BMS</w:t>
          </w:r>
        </w:p>
      </w:tc>
      <w:tc>
        <w:tcPr>
          <w:tcW w:w="3030" w:type="dxa"/>
        </w:tcPr>
        <w:p w14:paraId="1D878884" w14:textId="75EF4604" w:rsidR="006F3DB3" w:rsidRDefault="006F3DB3" w:rsidP="006F3DB3">
          <w:pPr>
            <w:pStyle w:val="Footer"/>
            <w:tabs>
              <w:tab w:val="center" w:pos="4860"/>
            </w:tabs>
            <w:jc w:val="right"/>
            <w:rPr>
              <w:rFonts w:cs="Arial"/>
              <w:sz w:val="16"/>
              <w:szCs w:val="16"/>
            </w:rPr>
          </w:pPr>
          <w:r w:rsidRPr="006812A1">
            <w:rPr>
              <w:rFonts w:cs="Arial"/>
              <w:sz w:val="16"/>
              <w:szCs w:val="16"/>
            </w:rPr>
            <w:fldChar w:fldCharType="begin"/>
          </w:r>
          <w:r w:rsidRPr="006812A1">
            <w:rPr>
              <w:rFonts w:cs="Arial"/>
              <w:sz w:val="16"/>
              <w:szCs w:val="16"/>
            </w:rPr>
            <w:instrText xml:space="preserve"> PAGE  \* Arabic  \* MERGEFORMAT </w:instrText>
          </w:r>
          <w:r w:rsidRPr="006812A1">
            <w:rPr>
              <w:rFonts w:cs="Arial"/>
              <w:sz w:val="16"/>
              <w:szCs w:val="16"/>
            </w:rPr>
            <w:fldChar w:fldCharType="separate"/>
          </w:r>
          <w:r w:rsidR="00D75EFA">
            <w:rPr>
              <w:rFonts w:cs="Arial"/>
              <w:noProof/>
              <w:sz w:val="16"/>
              <w:szCs w:val="16"/>
            </w:rPr>
            <w:t>3</w:t>
          </w:r>
          <w:r w:rsidRPr="006812A1">
            <w:rPr>
              <w:rFonts w:cs="Arial"/>
              <w:sz w:val="16"/>
              <w:szCs w:val="16"/>
            </w:rPr>
            <w:fldChar w:fldCharType="end"/>
          </w:r>
          <w:r w:rsidRPr="006812A1">
            <w:rPr>
              <w:rFonts w:cs="Arial"/>
              <w:sz w:val="16"/>
              <w:szCs w:val="16"/>
            </w:rPr>
            <w:t xml:space="preserve"> of </w:t>
          </w:r>
          <w:r w:rsidRPr="006812A1">
            <w:rPr>
              <w:rFonts w:cs="Arial"/>
              <w:sz w:val="16"/>
              <w:szCs w:val="16"/>
            </w:rPr>
            <w:fldChar w:fldCharType="begin"/>
          </w:r>
          <w:r w:rsidRPr="006812A1">
            <w:rPr>
              <w:rFonts w:cs="Arial"/>
              <w:sz w:val="16"/>
              <w:szCs w:val="16"/>
            </w:rPr>
            <w:instrText xml:space="preserve"> NUMPAGES  \* Arabic  \* MERGEFORMAT </w:instrText>
          </w:r>
          <w:r w:rsidRPr="006812A1">
            <w:rPr>
              <w:rFonts w:cs="Arial"/>
              <w:sz w:val="16"/>
              <w:szCs w:val="16"/>
            </w:rPr>
            <w:fldChar w:fldCharType="separate"/>
          </w:r>
          <w:r w:rsidR="00D75EFA">
            <w:rPr>
              <w:rFonts w:cs="Arial"/>
              <w:noProof/>
              <w:sz w:val="16"/>
              <w:szCs w:val="16"/>
            </w:rPr>
            <w:t>3</w:t>
          </w:r>
          <w:r w:rsidRPr="006812A1">
            <w:rPr>
              <w:rFonts w:cs="Arial"/>
              <w:sz w:val="16"/>
              <w:szCs w:val="16"/>
            </w:rPr>
            <w:fldChar w:fldCharType="end"/>
          </w:r>
        </w:p>
      </w:tc>
    </w:tr>
  </w:tbl>
  <w:p w14:paraId="68A22DA9" w14:textId="77777777" w:rsidR="006F3DB3" w:rsidRDefault="006F3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C693" w14:textId="77777777" w:rsidR="00676F6F" w:rsidRDefault="00676F6F" w:rsidP="00806408">
      <w:r>
        <w:separator/>
      </w:r>
    </w:p>
    <w:p w14:paraId="7B95CFFD" w14:textId="77777777" w:rsidR="00676F6F" w:rsidRDefault="00676F6F" w:rsidP="00806408"/>
    <w:p w14:paraId="3D590DE7" w14:textId="77777777" w:rsidR="00676F6F" w:rsidRDefault="00676F6F" w:rsidP="00806408"/>
    <w:p w14:paraId="1C772D76" w14:textId="77777777" w:rsidR="00676F6F" w:rsidRDefault="00676F6F" w:rsidP="00806408"/>
    <w:p w14:paraId="2317D9D7" w14:textId="77777777" w:rsidR="00676F6F" w:rsidRDefault="00676F6F" w:rsidP="00806408"/>
  </w:footnote>
  <w:footnote w:type="continuationSeparator" w:id="0">
    <w:p w14:paraId="3960F678" w14:textId="77777777" w:rsidR="00676F6F" w:rsidRDefault="00676F6F" w:rsidP="00806408">
      <w:r>
        <w:continuationSeparator/>
      </w:r>
    </w:p>
    <w:p w14:paraId="57DC26D8" w14:textId="77777777" w:rsidR="00676F6F" w:rsidRDefault="00676F6F" w:rsidP="00806408"/>
    <w:p w14:paraId="33CB10B9" w14:textId="77777777" w:rsidR="00676F6F" w:rsidRDefault="00676F6F" w:rsidP="00806408"/>
    <w:p w14:paraId="104D6466" w14:textId="77777777" w:rsidR="00676F6F" w:rsidRDefault="00676F6F" w:rsidP="00806408"/>
    <w:p w14:paraId="041152B5" w14:textId="77777777" w:rsidR="00676F6F" w:rsidRDefault="00676F6F" w:rsidP="00806408"/>
  </w:footnote>
  <w:footnote w:type="continuationNotice" w:id="1">
    <w:p w14:paraId="0B532E7D" w14:textId="77777777" w:rsidR="00676F6F" w:rsidRDefault="00676F6F" w:rsidP="00806408"/>
    <w:p w14:paraId="112B2424" w14:textId="77777777" w:rsidR="00676F6F" w:rsidRDefault="00676F6F" w:rsidP="00806408"/>
    <w:p w14:paraId="3F162B6E" w14:textId="77777777" w:rsidR="00676F6F" w:rsidRDefault="00676F6F" w:rsidP="00806408"/>
    <w:p w14:paraId="508CF732" w14:textId="77777777" w:rsidR="00676F6F" w:rsidRDefault="00676F6F" w:rsidP="00806408"/>
    <w:p w14:paraId="4AF42A01" w14:textId="77777777" w:rsidR="00676F6F" w:rsidRDefault="00676F6F" w:rsidP="00806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C62B5" w14:textId="77777777" w:rsidR="00224CA9" w:rsidRDefault="006F3DB3" w:rsidP="00224CA9">
    <w:pPr>
      <w:pStyle w:val="Header2"/>
      <w:rPr>
        <w:b/>
        <w:color w:val="F79646"/>
        <w:sz w:val="22"/>
        <w:szCs w:val="22"/>
      </w:rPr>
    </w:pPr>
    <w:r w:rsidRPr="006812A1">
      <w:rPr>
        <w:noProof/>
        <w:lang w:val="en-PH" w:eastAsia="en-PH"/>
      </w:rPr>
      <w:drawing>
        <wp:inline distT="0" distB="0" distL="0" distR="0" wp14:anchorId="5192C6C9" wp14:editId="06E0E3CA">
          <wp:extent cx="1304925" cy="475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925" cy="475795"/>
                  </a:xfrm>
                  <a:prstGeom prst="rect">
                    <a:avLst/>
                  </a:prstGeom>
                  <a:noFill/>
                  <a:ln>
                    <a:noFill/>
                  </a:ln>
                </pic:spPr>
              </pic:pic>
            </a:graphicData>
          </a:graphic>
        </wp:inline>
      </w:drawing>
    </w:r>
    <w:bookmarkStart w:id="83" w:name="_Hlk1036072"/>
    <w:r w:rsidRPr="006F3DB3">
      <w:rPr>
        <w:b/>
        <w:color w:val="F79646"/>
        <w:sz w:val="22"/>
        <w:szCs w:val="22"/>
      </w:rPr>
      <w:t xml:space="preserve"> </w:t>
    </w:r>
  </w:p>
  <w:p w14:paraId="1AEC7B1A" w14:textId="0DD15501" w:rsidR="00186CD0" w:rsidRDefault="006F3DB3" w:rsidP="00224CA9">
    <w:pPr>
      <w:pStyle w:val="Header2"/>
      <w:ind w:right="141"/>
      <w:jc w:val="right"/>
    </w:pPr>
    <w:r w:rsidRPr="006D01B8">
      <w:rPr>
        <w:b/>
        <w:color w:val="F79646"/>
        <w:sz w:val="22"/>
        <w:szCs w:val="22"/>
      </w:rPr>
      <w:t xml:space="preserve">Issued: </w:t>
    </w:r>
    <w:r w:rsidRPr="006D01B8">
      <w:rPr>
        <w:b/>
        <w:color w:val="F79646"/>
        <w:sz w:val="22"/>
        <w:szCs w:val="22"/>
      </w:rPr>
      <w:fldChar w:fldCharType="begin"/>
    </w:r>
    <w:r w:rsidRPr="006D01B8">
      <w:rPr>
        <w:b/>
        <w:color w:val="F79646"/>
        <w:sz w:val="22"/>
        <w:szCs w:val="22"/>
      </w:rPr>
      <w:instrText xml:space="preserve"> SAVEDATE  \@ "d-MMM-yy"  \* MERGEFORMAT </w:instrText>
    </w:r>
    <w:r w:rsidRPr="006D01B8">
      <w:rPr>
        <w:b/>
        <w:color w:val="F79646"/>
        <w:sz w:val="22"/>
        <w:szCs w:val="22"/>
      </w:rPr>
      <w:fldChar w:fldCharType="separate"/>
    </w:r>
    <w:ins w:id="84" w:author="Author">
      <w:r w:rsidR="00A61307">
        <w:rPr>
          <w:b/>
          <w:noProof/>
          <w:color w:val="F79646"/>
          <w:sz w:val="22"/>
          <w:szCs w:val="22"/>
        </w:rPr>
        <w:t>25-Feb-20</w:t>
      </w:r>
      <w:del w:id="85" w:author="Author">
        <w:r w:rsidR="00663BE6" w:rsidDel="00A61307">
          <w:rPr>
            <w:b/>
            <w:noProof/>
            <w:color w:val="F79646"/>
            <w:sz w:val="22"/>
            <w:szCs w:val="22"/>
          </w:rPr>
          <w:delText>25-Feb-20</w:delText>
        </w:r>
        <w:r w:rsidR="006C0DBB" w:rsidDel="00A61307">
          <w:rPr>
            <w:b/>
            <w:noProof/>
            <w:color w:val="F79646"/>
            <w:sz w:val="22"/>
            <w:szCs w:val="22"/>
          </w:rPr>
          <w:delText>25-Feb-20</w:delText>
        </w:r>
      </w:del>
    </w:ins>
    <w:del w:id="86" w:author="Author">
      <w:r w:rsidR="0040691C" w:rsidDel="00A61307">
        <w:rPr>
          <w:b/>
          <w:noProof/>
          <w:color w:val="F79646"/>
          <w:sz w:val="22"/>
          <w:szCs w:val="22"/>
        </w:rPr>
        <w:delText>24-Feb-20</w:delText>
      </w:r>
    </w:del>
    <w:r w:rsidRPr="006D01B8">
      <w:rPr>
        <w:b/>
        <w:color w:val="F79646"/>
        <w:sz w:val="22"/>
        <w:szCs w:val="22"/>
      </w:rPr>
      <w:fldChar w:fldCharType="end"/>
    </w:r>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DD4"/>
    <w:multiLevelType w:val="hybridMultilevel"/>
    <w:tmpl w:val="0FF22E58"/>
    <w:lvl w:ilvl="0" w:tplc="8B6EA21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3442E"/>
    <w:multiLevelType w:val="hybridMultilevel"/>
    <w:tmpl w:val="0FF22E58"/>
    <w:lvl w:ilvl="0" w:tplc="8B6EA21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27F36"/>
    <w:multiLevelType w:val="hybridMultilevel"/>
    <w:tmpl w:val="545A7D6A"/>
    <w:lvl w:ilvl="0" w:tplc="5D8AF812">
      <w:numFmt w:val="bullet"/>
      <w:lvlText w:val="-"/>
      <w:lvlJc w:val="left"/>
      <w:pPr>
        <w:ind w:left="405" w:hanging="360"/>
      </w:pPr>
      <w:rPr>
        <w:rFonts w:ascii="Calibri" w:eastAsia="Calibri" w:hAnsi="Calibri" w:hint="default"/>
      </w:rPr>
    </w:lvl>
    <w:lvl w:ilvl="1" w:tplc="40090003">
      <w:start w:val="1"/>
      <w:numFmt w:val="bullet"/>
      <w:lvlText w:val="o"/>
      <w:lvlJc w:val="left"/>
      <w:pPr>
        <w:ind w:left="1125" w:hanging="360"/>
      </w:pPr>
      <w:rPr>
        <w:rFonts w:ascii="Courier New" w:hAnsi="Courier New" w:cs="Courier New" w:hint="default"/>
      </w:rPr>
    </w:lvl>
    <w:lvl w:ilvl="2" w:tplc="40090005">
      <w:start w:val="1"/>
      <w:numFmt w:val="bullet"/>
      <w:lvlText w:val=""/>
      <w:lvlJc w:val="left"/>
      <w:pPr>
        <w:ind w:left="1845" w:hanging="360"/>
      </w:pPr>
      <w:rPr>
        <w:rFonts w:ascii="Wingdings" w:hAnsi="Wingdings" w:hint="default"/>
      </w:rPr>
    </w:lvl>
    <w:lvl w:ilvl="3" w:tplc="40090001">
      <w:start w:val="1"/>
      <w:numFmt w:val="bullet"/>
      <w:lvlText w:val=""/>
      <w:lvlJc w:val="left"/>
      <w:pPr>
        <w:ind w:left="2565" w:hanging="360"/>
      </w:pPr>
      <w:rPr>
        <w:rFonts w:ascii="Symbol" w:hAnsi="Symbol" w:hint="default"/>
      </w:rPr>
    </w:lvl>
    <w:lvl w:ilvl="4" w:tplc="40090003">
      <w:start w:val="1"/>
      <w:numFmt w:val="bullet"/>
      <w:lvlText w:val="o"/>
      <w:lvlJc w:val="left"/>
      <w:pPr>
        <w:ind w:left="3285" w:hanging="360"/>
      </w:pPr>
      <w:rPr>
        <w:rFonts w:ascii="Courier New" w:hAnsi="Courier New" w:cs="Courier New" w:hint="default"/>
      </w:rPr>
    </w:lvl>
    <w:lvl w:ilvl="5" w:tplc="40090005">
      <w:start w:val="1"/>
      <w:numFmt w:val="bullet"/>
      <w:lvlText w:val=""/>
      <w:lvlJc w:val="left"/>
      <w:pPr>
        <w:ind w:left="4005" w:hanging="360"/>
      </w:pPr>
      <w:rPr>
        <w:rFonts w:ascii="Wingdings" w:hAnsi="Wingdings" w:hint="default"/>
      </w:rPr>
    </w:lvl>
    <w:lvl w:ilvl="6" w:tplc="40090001">
      <w:start w:val="1"/>
      <w:numFmt w:val="bullet"/>
      <w:lvlText w:val=""/>
      <w:lvlJc w:val="left"/>
      <w:pPr>
        <w:ind w:left="4725" w:hanging="360"/>
      </w:pPr>
      <w:rPr>
        <w:rFonts w:ascii="Symbol" w:hAnsi="Symbol" w:hint="default"/>
      </w:rPr>
    </w:lvl>
    <w:lvl w:ilvl="7" w:tplc="40090003">
      <w:start w:val="1"/>
      <w:numFmt w:val="bullet"/>
      <w:lvlText w:val="o"/>
      <w:lvlJc w:val="left"/>
      <w:pPr>
        <w:ind w:left="5445" w:hanging="360"/>
      </w:pPr>
      <w:rPr>
        <w:rFonts w:ascii="Courier New" w:hAnsi="Courier New" w:cs="Courier New" w:hint="default"/>
      </w:rPr>
    </w:lvl>
    <w:lvl w:ilvl="8" w:tplc="40090005">
      <w:start w:val="1"/>
      <w:numFmt w:val="bullet"/>
      <w:lvlText w:val=""/>
      <w:lvlJc w:val="left"/>
      <w:pPr>
        <w:ind w:left="6165" w:hanging="360"/>
      </w:pPr>
      <w:rPr>
        <w:rFonts w:ascii="Wingdings" w:hAnsi="Wingdings" w:hint="default"/>
      </w:rPr>
    </w:lvl>
  </w:abstractNum>
  <w:abstractNum w:abstractNumId="3" w15:restartNumberingAfterBreak="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6571C"/>
    <w:multiLevelType w:val="multilevel"/>
    <w:tmpl w:val="70ACFCA2"/>
    <w:lvl w:ilvl="0">
      <w:start w:val="1"/>
      <w:numFmt w:val="decimal"/>
      <w:pStyle w:val="List"/>
      <w:lvlText w:val="%1."/>
      <w:lvlJc w:val="left"/>
      <w:pPr>
        <w:ind w:left="425" w:hanging="425"/>
      </w:pPr>
      <w:rPr>
        <w:rFonts w:hint="default"/>
        <w:color w:val="F18A21"/>
      </w:rPr>
    </w:lvl>
    <w:lvl w:ilvl="1">
      <w:start w:val="1"/>
      <w:numFmt w:val="lowerLetter"/>
      <w:pStyle w:val="List2"/>
      <w:lvlText w:val="(%2)"/>
      <w:lvlJc w:val="left"/>
      <w:pPr>
        <w:ind w:left="851" w:hanging="426"/>
      </w:pPr>
      <w:rPr>
        <w:rFonts w:hint="default"/>
      </w:rPr>
    </w:lvl>
    <w:lvl w:ilvl="2">
      <w:start w:val="1"/>
      <w:numFmt w:val="lowerRoman"/>
      <w:pStyle w:val="List3"/>
      <w:lvlText w:val="(%3)"/>
      <w:lvlJc w:val="left"/>
      <w:pPr>
        <w:ind w:left="1276" w:hanging="425"/>
      </w:pPr>
      <w:rPr>
        <w:rFonts w:hint="default"/>
      </w:rPr>
    </w:lvl>
    <w:lvl w:ilvl="3">
      <w:start w:val="1"/>
      <w:numFmt w:val="upperLetter"/>
      <w:pStyle w:val="List4"/>
      <w:lvlText w:val="%4."/>
      <w:lvlJc w:val="left"/>
      <w:pPr>
        <w:ind w:left="1701"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76E1527"/>
    <w:multiLevelType w:val="hybridMultilevel"/>
    <w:tmpl w:val="645C8722"/>
    <w:lvl w:ilvl="0" w:tplc="014AD030">
      <w:start w:val="6"/>
      <w:numFmt w:val="bullet"/>
      <w:lvlText w:val=""/>
      <w:lvlJc w:val="left"/>
      <w:pPr>
        <w:ind w:left="1210" w:hanging="360"/>
      </w:pPr>
      <w:rPr>
        <w:rFonts w:ascii="Symbol" w:eastAsia="Times New Roman" w:hAnsi="Symbol"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183856CF"/>
    <w:multiLevelType w:val="hybridMultilevel"/>
    <w:tmpl w:val="0FF22E58"/>
    <w:lvl w:ilvl="0" w:tplc="8B6EA21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90969F" w:themeColor="text2" w:themeTint="99"/>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674510B"/>
    <w:multiLevelType w:val="hybridMultilevel"/>
    <w:tmpl w:val="8B5A8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AD2E72"/>
    <w:multiLevelType w:val="hybridMultilevel"/>
    <w:tmpl w:val="2526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pStyle w:val="NumberedHeading5"/>
      <w:lvlText w:val="%1.%2.%3.%4.%5"/>
      <w:lvlJc w:val="left"/>
      <w:pPr>
        <w:ind w:left="1080" w:hanging="1080"/>
      </w:pPr>
      <w:rPr>
        <w:rFonts w:hint="default"/>
      </w:rPr>
    </w:lvl>
    <w:lvl w:ilvl="5">
      <w:start w:val="1"/>
      <w:numFmt w:val="decimal"/>
      <w:pStyle w:val="NumberedHeading5"/>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E43BD7"/>
    <w:multiLevelType w:val="hybridMultilevel"/>
    <w:tmpl w:val="6D801F54"/>
    <w:lvl w:ilvl="0" w:tplc="1BE68D22">
      <w:start w:val="1"/>
      <w:numFmt w:val="bullet"/>
      <w:lvlText w:val="-"/>
      <w:lvlJc w:val="left"/>
      <w:pPr>
        <w:ind w:left="720" w:hanging="360"/>
      </w:pPr>
      <w:rPr>
        <w:rFonts w:ascii="Arial" w:hAnsi="Arial" w:hint="default"/>
        <w:color w:val="F08920" w:themeColor="accent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88C5F8E"/>
    <w:multiLevelType w:val="multilevel"/>
    <w:tmpl w:val="3D100E1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A5B414C"/>
    <w:multiLevelType w:val="hybridMultilevel"/>
    <w:tmpl w:val="6B82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36FD0"/>
    <w:multiLevelType w:val="hybridMultilevel"/>
    <w:tmpl w:val="084A7EB0"/>
    <w:lvl w:ilvl="0" w:tplc="81FE7912">
      <w:start w:val="1"/>
      <w:numFmt w:val="lowerRoman"/>
      <w:lvlText w:val="%1."/>
      <w:lvlJc w:val="left"/>
      <w:pPr>
        <w:ind w:left="1080" w:hanging="720"/>
      </w:pPr>
      <w:rPr>
        <w:rFonts w:hint="default"/>
        <w:color w:val="FFFFFF" w:themeColor="background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17" w15:restartNumberingAfterBreak="0">
    <w:nsid w:val="6624337B"/>
    <w:multiLevelType w:val="hybridMultilevel"/>
    <w:tmpl w:val="0C22F6D6"/>
    <w:lvl w:ilvl="0" w:tplc="FCAC16C4">
      <w:start w:val="1"/>
      <w:numFmt w:val="upperLetter"/>
      <w:pStyle w:val="AppendixHeading1"/>
      <w:lvlText w:val="Appendix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DE12C95"/>
    <w:multiLevelType w:val="multilevel"/>
    <w:tmpl w:val="BA2A5284"/>
    <w:lvl w:ilvl="0">
      <w:start w:val="1"/>
      <w:numFmt w:val="bullet"/>
      <w:pStyle w:val="ListBullet"/>
      <w:lvlText w:val=""/>
      <w:lvlJc w:val="left"/>
      <w:pPr>
        <w:ind w:left="425" w:hanging="425"/>
      </w:pPr>
      <w:rPr>
        <w:rFonts w:ascii="Symbol" w:hAnsi="Symbol" w:hint="default"/>
        <w:color w:val="4D5259" w:themeColor="accent1"/>
      </w:rPr>
    </w:lvl>
    <w:lvl w:ilvl="1">
      <w:start w:val="1"/>
      <w:numFmt w:val="bullet"/>
      <w:pStyle w:val="ListBullet2"/>
      <w:lvlText w:val="-"/>
      <w:lvlJc w:val="left"/>
      <w:pPr>
        <w:ind w:left="851" w:hanging="426"/>
      </w:pPr>
      <w:rPr>
        <w:rFonts w:ascii="Symbol" w:hAnsi="Symbol" w:hint="default"/>
        <w:color w:val="F08920" w:themeColor="accent2"/>
        <w:sz w:val="20"/>
      </w:rPr>
    </w:lvl>
    <w:lvl w:ilvl="2">
      <w:start w:val="1"/>
      <w:numFmt w:val="bullet"/>
      <w:pStyle w:val="ListBullet3"/>
      <w:lvlText w:val=""/>
      <w:lvlJc w:val="left"/>
      <w:pPr>
        <w:ind w:left="1276" w:hanging="425"/>
      </w:pPr>
      <w:rPr>
        <w:rFonts w:ascii="Wingdings" w:hAnsi="Wingdings" w:hint="default"/>
        <w:color w:val="F08920" w:themeColor="accent2"/>
        <w:sz w:val="12"/>
      </w:rPr>
    </w:lvl>
    <w:lvl w:ilvl="3">
      <w:start w:val="1"/>
      <w:numFmt w:val="bullet"/>
      <w:pStyle w:val="ListBullet4"/>
      <w:lvlText w:val="»"/>
      <w:lvlJc w:val="left"/>
      <w:pPr>
        <w:ind w:left="1701" w:hanging="425"/>
      </w:pPr>
      <w:rPr>
        <w:rFonts w:ascii="Arial" w:hAnsi="Arial" w:hint="default"/>
        <w:color w:val="F08920" w:themeColor="accent2"/>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16F6F11"/>
    <w:multiLevelType w:val="hybridMultilevel"/>
    <w:tmpl w:val="5F6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18"/>
  </w:num>
  <w:num w:numId="5">
    <w:abstractNumId w:val="16"/>
  </w:num>
  <w:num w:numId="6">
    <w:abstractNumId w:val="4"/>
  </w:num>
  <w:num w:numId="7">
    <w:abstractNumId w:val="8"/>
  </w:num>
  <w:num w:numId="8">
    <w:abstractNumId w:val="5"/>
  </w:num>
  <w:num w:numId="9">
    <w:abstractNumId w:val="12"/>
  </w:num>
  <w:num w:numId="10">
    <w:abstractNumId w:val="17"/>
  </w:num>
  <w:num w:numId="11">
    <w:abstractNumId w:val="1"/>
  </w:num>
  <w:num w:numId="12">
    <w:abstractNumId w:val="7"/>
  </w:num>
  <w:num w:numId="13">
    <w:abstractNumId w:val="0"/>
  </w:num>
  <w:num w:numId="14">
    <w:abstractNumId w:val="15"/>
  </w:num>
  <w:num w:numId="15">
    <w:abstractNumId w:val="2"/>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9"/>
  </w:num>
  <w:num w:numId="19">
    <w:abstractNumId w:val="10"/>
  </w:num>
  <w:num w:numId="20">
    <w:abstractNumId w:val="14"/>
  </w:num>
  <w:num w:numId="21">
    <w:abstractNumId w:val="6"/>
  </w:num>
  <w:num w:numId="2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PH" w:vendorID="64" w:dllVersion="0" w:nlCheck="1" w:checkStyle="0"/>
  <w:trackRevisions/>
  <w:styleLockQFSet/>
  <w:defaultTabStop w:val="720"/>
  <w:defaultTableStyle w:val="SMECTable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0C"/>
    <w:rsid w:val="000005AB"/>
    <w:rsid w:val="00000EAA"/>
    <w:rsid w:val="00001AFF"/>
    <w:rsid w:val="00003CF8"/>
    <w:rsid w:val="00004774"/>
    <w:rsid w:val="0000545D"/>
    <w:rsid w:val="0001052F"/>
    <w:rsid w:val="00010830"/>
    <w:rsid w:val="00010EC5"/>
    <w:rsid w:val="00010F80"/>
    <w:rsid w:val="00011A98"/>
    <w:rsid w:val="00011DF4"/>
    <w:rsid w:val="00013300"/>
    <w:rsid w:val="0001381A"/>
    <w:rsid w:val="00013E97"/>
    <w:rsid w:val="00016A8B"/>
    <w:rsid w:val="000177C7"/>
    <w:rsid w:val="000178D9"/>
    <w:rsid w:val="000202AD"/>
    <w:rsid w:val="00021EA9"/>
    <w:rsid w:val="00022103"/>
    <w:rsid w:val="00026757"/>
    <w:rsid w:val="000278C0"/>
    <w:rsid w:val="0003004F"/>
    <w:rsid w:val="000333CB"/>
    <w:rsid w:val="000344B5"/>
    <w:rsid w:val="0003698C"/>
    <w:rsid w:val="00036E54"/>
    <w:rsid w:val="00041F20"/>
    <w:rsid w:val="00042F43"/>
    <w:rsid w:val="000455B3"/>
    <w:rsid w:val="000503BB"/>
    <w:rsid w:val="00050F06"/>
    <w:rsid w:val="00054B3A"/>
    <w:rsid w:val="000554C6"/>
    <w:rsid w:val="00060FF1"/>
    <w:rsid w:val="000627CE"/>
    <w:rsid w:val="000641ED"/>
    <w:rsid w:val="00064472"/>
    <w:rsid w:val="0006473D"/>
    <w:rsid w:val="00064950"/>
    <w:rsid w:val="0006568F"/>
    <w:rsid w:val="000657A9"/>
    <w:rsid w:val="000665BC"/>
    <w:rsid w:val="000672EA"/>
    <w:rsid w:val="0007145A"/>
    <w:rsid w:val="00071D4C"/>
    <w:rsid w:val="000725CC"/>
    <w:rsid w:val="00073208"/>
    <w:rsid w:val="0007426D"/>
    <w:rsid w:val="000774CD"/>
    <w:rsid w:val="0008090F"/>
    <w:rsid w:val="000838CA"/>
    <w:rsid w:val="000851F8"/>
    <w:rsid w:val="0008642B"/>
    <w:rsid w:val="00086440"/>
    <w:rsid w:val="000973BB"/>
    <w:rsid w:val="000979BA"/>
    <w:rsid w:val="000A186D"/>
    <w:rsid w:val="000A25B4"/>
    <w:rsid w:val="000A4774"/>
    <w:rsid w:val="000A5611"/>
    <w:rsid w:val="000A56DA"/>
    <w:rsid w:val="000B14DB"/>
    <w:rsid w:val="000B21A9"/>
    <w:rsid w:val="000B4EDA"/>
    <w:rsid w:val="000B6037"/>
    <w:rsid w:val="000B64E9"/>
    <w:rsid w:val="000B6858"/>
    <w:rsid w:val="000C03BA"/>
    <w:rsid w:val="000C2342"/>
    <w:rsid w:val="000C2AE8"/>
    <w:rsid w:val="000C3FA5"/>
    <w:rsid w:val="000C3FE0"/>
    <w:rsid w:val="000C56B3"/>
    <w:rsid w:val="000C6BDE"/>
    <w:rsid w:val="000D029F"/>
    <w:rsid w:val="000D1C0A"/>
    <w:rsid w:val="000D2632"/>
    <w:rsid w:val="000D2704"/>
    <w:rsid w:val="000D5A29"/>
    <w:rsid w:val="000D632F"/>
    <w:rsid w:val="000D692B"/>
    <w:rsid w:val="000D7BA7"/>
    <w:rsid w:val="000E0238"/>
    <w:rsid w:val="000E29D5"/>
    <w:rsid w:val="000E414E"/>
    <w:rsid w:val="000E4F88"/>
    <w:rsid w:val="000E6A65"/>
    <w:rsid w:val="000E74E5"/>
    <w:rsid w:val="000E7669"/>
    <w:rsid w:val="000F0BF1"/>
    <w:rsid w:val="000F119B"/>
    <w:rsid w:val="000F3B3E"/>
    <w:rsid w:val="000F40EE"/>
    <w:rsid w:val="000F4266"/>
    <w:rsid w:val="000F4A0B"/>
    <w:rsid w:val="000F7DB7"/>
    <w:rsid w:val="000F7F91"/>
    <w:rsid w:val="00101BC9"/>
    <w:rsid w:val="001025D5"/>
    <w:rsid w:val="00103523"/>
    <w:rsid w:val="00104414"/>
    <w:rsid w:val="00106E64"/>
    <w:rsid w:val="00110ECA"/>
    <w:rsid w:val="0011126C"/>
    <w:rsid w:val="00111CE6"/>
    <w:rsid w:val="001132F8"/>
    <w:rsid w:val="00116088"/>
    <w:rsid w:val="001170AF"/>
    <w:rsid w:val="00117C7A"/>
    <w:rsid w:val="00120A65"/>
    <w:rsid w:val="00121307"/>
    <w:rsid w:val="0012303A"/>
    <w:rsid w:val="001245DC"/>
    <w:rsid w:val="001247CD"/>
    <w:rsid w:val="001278A8"/>
    <w:rsid w:val="00130B90"/>
    <w:rsid w:val="001326E1"/>
    <w:rsid w:val="001358DE"/>
    <w:rsid w:val="0013731D"/>
    <w:rsid w:val="001377AE"/>
    <w:rsid w:val="0014017F"/>
    <w:rsid w:val="00142C1B"/>
    <w:rsid w:val="00144C84"/>
    <w:rsid w:val="00144F95"/>
    <w:rsid w:val="00145779"/>
    <w:rsid w:val="0014785C"/>
    <w:rsid w:val="001502A7"/>
    <w:rsid w:val="00155ED6"/>
    <w:rsid w:val="0015765F"/>
    <w:rsid w:val="00157B21"/>
    <w:rsid w:val="00160DA1"/>
    <w:rsid w:val="00161649"/>
    <w:rsid w:val="00162FE1"/>
    <w:rsid w:val="0016547A"/>
    <w:rsid w:val="001669F6"/>
    <w:rsid w:val="00167626"/>
    <w:rsid w:val="00167ED5"/>
    <w:rsid w:val="00170CBB"/>
    <w:rsid w:val="00171E13"/>
    <w:rsid w:val="00173433"/>
    <w:rsid w:val="001739F9"/>
    <w:rsid w:val="00173C42"/>
    <w:rsid w:val="00175AA1"/>
    <w:rsid w:val="00183032"/>
    <w:rsid w:val="00184E93"/>
    <w:rsid w:val="00185073"/>
    <w:rsid w:val="00185380"/>
    <w:rsid w:val="00186CD0"/>
    <w:rsid w:val="001906C7"/>
    <w:rsid w:val="001924C1"/>
    <w:rsid w:val="001939FC"/>
    <w:rsid w:val="00193D2B"/>
    <w:rsid w:val="00194E15"/>
    <w:rsid w:val="00196C23"/>
    <w:rsid w:val="001A080D"/>
    <w:rsid w:val="001A0DCE"/>
    <w:rsid w:val="001A0F30"/>
    <w:rsid w:val="001A1FB2"/>
    <w:rsid w:val="001A2311"/>
    <w:rsid w:val="001A2E0B"/>
    <w:rsid w:val="001A4EDE"/>
    <w:rsid w:val="001A5DA8"/>
    <w:rsid w:val="001B0B99"/>
    <w:rsid w:val="001B0F6D"/>
    <w:rsid w:val="001B237C"/>
    <w:rsid w:val="001B3001"/>
    <w:rsid w:val="001B5AA6"/>
    <w:rsid w:val="001B70D4"/>
    <w:rsid w:val="001B7383"/>
    <w:rsid w:val="001C1181"/>
    <w:rsid w:val="001C131E"/>
    <w:rsid w:val="001C1389"/>
    <w:rsid w:val="001C3827"/>
    <w:rsid w:val="001C5798"/>
    <w:rsid w:val="001C7554"/>
    <w:rsid w:val="001D01A2"/>
    <w:rsid w:val="001D0985"/>
    <w:rsid w:val="001D0FD3"/>
    <w:rsid w:val="001D1139"/>
    <w:rsid w:val="001D1E07"/>
    <w:rsid w:val="001D2B47"/>
    <w:rsid w:val="001D3F31"/>
    <w:rsid w:val="001D61CB"/>
    <w:rsid w:val="001D7A92"/>
    <w:rsid w:val="001D7A9B"/>
    <w:rsid w:val="001E0295"/>
    <w:rsid w:val="001E02F2"/>
    <w:rsid w:val="001E0D1C"/>
    <w:rsid w:val="001E1A1B"/>
    <w:rsid w:val="001E6C8B"/>
    <w:rsid w:val="001E79A3"/>
    <w:rsid w:val="001F35D1"/>
    <w:rsid w:val="001F475B"/>
    <w:rsid w:val="001F4D10"/>
    <w:rsid w:val="001F693D"/>
    <w:rsid w:val="001F6CAD"/>
    <w:rsid w:val="001F7393"/>
    <w:rsid w:val="0020038D"/>
    <w:rsid w:val="002006CC"/>
    <w:rsid w:val="002020C9"/>
    <w:rsid w:val="002026D8"/>
    <w:rsid w:val="002040C2"/>
    <w:rsid w:val="00205150"/>
    <w:rsid w:val="00205B19"/>
    <w:rsid w:val="0020650C"/>
    <w:rsid w:val="00206FE9"/>
    <w:rsid w:val="00212A92"/>
    <w:rsid w:val="0021321B"/>
    <w:rsid w:val="0021444C"/>
    <w:rsid w:val="00214B67"/>
    <w:rsid w:val="00217680"/>
    <w:rsid w:val="002209FB"/>
    <w:rsid w:val="00223470"/>
    <w:rsid w:val="00224CA9"/>
    <w:rsid w:val="00225199"/>
    <w:rsid w:val="00225225"/>
    <w:rsid w:val="00225AF8"/>
    <w:rsid w:val="00227956"/>
    <w:rsid w:val="00227EDF"/>
    <w:rsid w:val="00230C52"/>
    <w:rsid w:val="002325B1"/>
    <w:rsid w:val="00236D5D"/>
    <w:rsid w:val="00237C8C"/>
    <w:rsid w:val="00240A85"/>
    <w:rsid w:val="00241FBE"/>
    <w:rsid w:val="00242650"/>
    <w:rsid w:val="002468C9"/>
    <w:rsid w:val="00246E2A"/>
    <w:rsid w:val="0025007C"/>
    <w:rsid w:val="00250ED0"/>
    <w:rsid w:val="00251BA7"/>
    <w:rsid w:val="00251CCE"/>
    <w:rsid w:val="002522D1"/>
    <w:rsid w:val="002552BF"/>
    <w:rsid w:val="00255D22"/>
    <w:rsid w:val="00255E19"/>
    <w:rsid w:val="00256A4D"/>
    <w:rsid w:val="0026007C"/>
    <w:rsid w:val="002629E3"/>
    <w:rsid w:val="00263672"/>
    <w:rsid w:val="00265680"/>
    <w:rsid w:val="00265F69"/>
    <w:rsid w:val="00267A3D"/>
    <w:rsid w:val="00270432"/>
    <w:rsid w:val="00271626"/>
    <w:rsid w:val="00272441"/>
    <w:rsid w:val="0027283C"/>
    <w:rsid w:val="0027333B"/>
    <w:rsid w:val="00273A93"/>
    <w:rsid w:val="0027462F"/>
    <w:rsid w:val="0027511F"/>
    <w:rsid w:val="002756E6"/>
    <w:rsid w:val="00276C65"/>
    <w:rsid w:val="0027717B"/>
    <w:rsid w:val="002775BE"/>
    <w:rsid w:val="00280FFE"/>
    <w:rsid w:val="00281402"/>
    <w:rsid w:val="00281BEC"/>
    <w:rsid w:val="002823CC"/>
    <w:rsid w:val="00283076"/>
    <w:rsid w:val="00284356"/>
    <w:rsid w:val="00284B3B"/>
    <w:rsid w:val="00286041"/>
    <w:rsid w:val="002860F7"/>
    <w:rsid w:val="00286639"/>
    <w:rsid w:val="00287295"/>
    <w:rsid w:val="00290822"/>
    <w:rsid w:val="00291DB7"/>
    <w:rsid w:val="00292636"/>
    <w:rsid w:val="002943E1"/>
    <w:rsid w:val="002963D4"/>
    <w:rsid w:val="00296838"/>
    <w:rsid w:val="002A0062"/>
    <w:rsid w:val="002A17B1"/>
    <w:rsid w:val="002A396E"/>
    <w:rsid w:val="002A6FCF"/>
    <w:rsid w:val="002B13AC"/>
    <w:rsid w:val="002B330E"/>
    <w:rsid w:val="002B3F91"/>
    <w:rsid w:val="002B54BA"/>
    <w:rsid w:val="002B62E5"/>
    <w:rsid w:val="002B6E4D"/>
    <w:rsid w:val="002B7E0C"/>
    <w:rsid w:val="002C23F2"/>
    <w:rsid w:val="002C2A63"/>
    <w:rsid w:val="002C2B0A"/>
    <w:rsid w:val="002C2C8D"/>
    <w:rsid w:val="002C2F51"/>
    <w:rsid w:val="002C3055"/>
    <w:rsid w:val="002C34E9"/>
    <w:rsid w:val="002C37FB"/>
    <w:rsid w:val="002C408D"/>
    <w:rsid w:val="002C5259"/>
    <w:rsid w:val="002C5DB1"/>
    <w:rsid w:val="002C6E97"/>
    <w:rsid w:val="002C6F97"/>
    <w:rsid w:val="002D0331"/>
    <w:rsid w:val="002D3312"/>
    <w:rsid w:val="002D5F6F"/>
    <w:rsid w:val="002E0D73"/>
    <w:rsid w:val="002E13AE"/>
    <w:rsid w:val="002E1992"/>
    <w:rsid w:val="002E51FE"/>
    <w:rsid w:val="002E5A32"/>
    <w:rsid w:val="002E5BC0"/>
    <w:rsid w:val="002E5CD0"/>
    <w:rsid w:val="002E66C0"/>
    <w:rsid w:val="002E6A3F"/>
    <w:rsid w:val="002E71AF"/>
    <w:rsid w:val="002E79E2"/>
    <w:rsid w:val="002E7EFA"/>
    <w:rsid w:val="002F1577"/>
    <w:rsid w:val="002F3D53"/>
    <w:rsid w:val="002F407B"/>
    <w:rsid w:val="002F6F53"/>
    <w:rsid w:val="00305A29"/>
    <w:rsid w:val="00311043"/>
    <w:rsid w:val="003123FA"/>
    <w:rsid w:val="00315790"/>
    <w:rsid w:val="00315E60"/>
    <w:rsid w:val="00317A83"/>
    <w:rsid w:val="00317CED"/>
    <w:rsid w:val="00320AED"/>
    <w:rsid w:val="00322CCC"/>
    <w:rsid w:val="00323724"/>
    <w:rsid w:val="003245D2"/>
    <w:rsid w:val="00324BF5"/>
    <w:rsid w:val="00325125"/>
    <w:rsid w:val="00325FA6"/>
    <w:rsid w:val="0032675A"/>
    <w:rsid w:val="00327B79"/>
    <w:rsid w:val="00331505"/>
    <w:rsid w:val="00332263"/>
    <w:rsid w:val="0033263E"/>
    <w:rsid w:val="0033366B"/>
    <w:rsid w:val="00333AFF"/>
    <w:rsid w:val="00334192"/>
    <w:rsid w:val="00334FE9"/>
    <w:rsid w:val="00335DAD"/>
    <w:rsid w:val="00335E4F"/>
    <w:rsid w:val="003369DB"/>
    <w:rsid w:val="00337854"/>
    <w:rsid w:val="00337C82"/>
    <w:rsid w:val="00340B00"/>
    <w:rsid w:val="0034387D"/>
    <w:rsid w:val="00346F58"/>
    <w:rsid w:val="003471DA"/>
    <w:rsid w:val="00353862"/>
    <w:rsid w:val="00354526"/>
    <w:rsid w:val="003553DF"/>
    <w:rsid w:val="0035565D"/>
    <w:rsid w:val="00356459"/>
    <w:rsid w:val="00357E0A"/>
    <w:rsid w:val="003616D6"/>
    <w:rsid w:val="003638FF"/>
    <w:rsid w:val="00367C67"/>
    <w:rsid w:val="00367F03"/>
    <w:rsid w:val="00370FCE"/>
    <w:rsid w:val="00372E15"/>
    <w:rsid w:val="00372E71"/>
    <w:rsid w:val="00374973"/>
    <w:rsid w:val="00376EB6"/>
    <w:rsid w:val="00377AB5"/>
    <w:rsid w:val="00381318"/>
    <w:rsid w:val="00381C4D"/>
    <w:rsid w:val="0038382B"/>
    <w:rsid w:val="00383A41"/>
    <w:rsid w:val="00383E85"/>
    <w:rsid w:val="003859F2"/>
    <w:rsid w:val="0038772F"/>
    <w:rsid w:val="00390658"/>
    <w:rsid w:val="00390CBE"/>
    <w:rsid w:val="00394813"/>
    <w:rsid w:val="00394FCA"/>
    <w:rsid w:val="003950C5"/>
    <w:rsid w:val="00396516"/>
    <w:rsid w:val="003968FF"/>
    <w:rsid w:val="00397981"/>
    <w:rsid w:val="003979EF"/>
    <w:rsid w:val="003A0054"/>
    <w:rsid w:val="003A0A07"/>
    <w:rsid w:val="003A116B"/>
    <w:rsid w:val="003A2C6B"/>
    <w:rsid w:val="003A2ED1"/>
    <w:rsid w:val="003A4DA0"/>
    <w:rsid w:val="003A6404"/>
    <w:rsid w:val="003A7710"/>
    <w:rsid w:val="003A774A"/>
    <w:rsid w:val="003B14C9"/>
    <w:rsid w:val="003B2AF4"/>
    <w:rsid w:val="003B6B6C"/>
    <w:rsid w:val="003B7539"/>
    <w:rsid w:val="003B77DA"/>
    <w:rsid w:val="003B79F9"/>
    <w:rsid w:val="003C0C56"/>
    <w:rsid w:val="003C5C4B"/>
    <w:rsid w:val="003C7070"/>
    <w:rsid w:val="003C7EA0"/>
    <w:rsid w:val="003D1A57"/>
    <w:rsid w:val="003D2CB8"/>
    <w:rsid w:val="003D2E19"/>
    <w:rsid w:val="003D2F8A"/>
    <w:rsid w:val="003D3A1F"/>
    <w:rsid w:val="003D423F"/>
    <w:rsid w:val="003D5168"/>
    <w:rsid w:val="003D7ADA"/>
    <w:rsid w:val="003E0E46"/>
    <w:rsid w:val="003E559B"/>
    <w:rsid w:val="003F047B"/>
    <w:rsid w:val="003F1EBF"/>
    <w:rsid w:val="003F2612"/>
    <w:rsid w:val="003F264A"/>
    <w:rsid w:val="003F2748"/>
    <w:rsid w:val="003F2DC9"/>
    <w:rsid w:val="003F6821"/>
    <w:rsid w:val="003F7EC0"/>
    <w:rsid w:val="00400572"/>
    <w:rsid w:val="004006F2"/>
    <w:rsid w:val="00402400"/>
    <w:rsid w:val="00403D76"/>
    <w:rsid w:val="004068AC"/>
    <w:rsid w:val="0040691C"/>
    <w:rsid w:val="00407C98"/>
    <w:rsid w:val="0041028F"/>
    <w:rsid w:val="0041168C"/>
    <w:rsid w:val="0041187B"/>
    <w:rsid w:val="00412DDE"/>
    <w:rsid w:val="00412F8C"/>
    <w:rsid w:val="00414917"/>
    <w:rsid w:val="004153F1"/>
    <w:rsid w:val="004156BF"/>
    <w:rsid w:val="004171CC"/>
    <w:rsid w:val="0042152D"/>
    <w:rsid w:val="00422444"/>
    <w:rsid w:val="0042293C"/>
    <w:rsid w:val="00422A32"/>
    <w:rsid w:val="00424D9A"/>
    <w:rsid w:val="00426122"/>
    <w:rsid w:val="00427218"/>
    <w:rsid w:val="00433E70"/>
    <w:rsid w:val="00434111"/>
    <w:rsid w:val="004406D9"/>
    <w:rsid w:val="00444B3D"/>
    <w:rsid w:val="00450CD2"/>
    <w:rsid w:val="0045111C"/>
    <w:rsid w:val="00453F12"/>
    <w:rsid w:val="0045609F"/>
    <w:rsid w:val="00456296"/>
    <w:rsid w:val="00456E86"/>
    <w:rsid w:val="004602BE"/>
    <w:rsid w:val="00460CB1"/>
    <w:rsid w:val="00461824"/>
    <w:rsid w:val="004619E8"/>
    <w:rsid w:val="00462D15"/>
    <w:rsid w:val="00465B39"/>
    <w:rsid w:val="0046661F"/>
    <w:rsid w:val="00466902"/>
    <w:rsid w:val="00467E4E"/>
    <w:rsid w:val="00470647"/>
    <w:rsid w:val="00470DEF"/>
    <w:rsid w:val="004716F1"/>
    <w:rsid w:val="004748FB"/>
    <w:rsid w:val="00475242"/>
    <w:rsid w:val="00475ADE"/>
    <w:rsid w:val="004760E7"/>
    <w:rsid w:val="0047748A"/>
    <w:rsid w:val="00481795"/>
    <w:rsid w:val="00484797"/>
    <w:rsid w:val="00485AB2"/>
    <w:rsid w:val="004869B5"/>
    <w:rsid w:val="004873B3"/>
    <w:rsid w:val="00490E7E"/>
    <w:rsid w:val="004911C3"/>
    <w:rsid w:val="00491461"/>
    <w:rsid w:val="0049241D"/>
    <w:rsid w:val="00492444"/>
    <w:rsid w:val="0049370C"/>
    <w:rsid w:val="00494DD9"/>
    <w:rsid w:val="0049521F"/>
    <w:rsid w:val="00496D93"/>
    <w:rsid w:val="0049764A"/>
    <w:rsid w:val="004A1828"/>
    <w:rsid w:val="004A2DFD"/>
    <w:rsid w:val="004A4298"/>
    <w:rsid w:val="004A5C5D"/>
    <w:rsid w:val="004A5C65"/>
    <w:rsid w:val="004A621F"/>
    <w:rsid w:val="004B016B"/>
    <w:rsid w:val="004B2405"/>
    <w:rsid w:val="004B3BB1"/>
    <w:rsid w:val="004B4FFA"/>
    <w:rsid w:val="004B64ED"/>
    <w:rsid w:val="004B7190"/>
    <w:rsid w:val="004B72F4"/>
    <w:rsid w:val="004B7964"/>
    <w:rsid w:val="004B7E40"/>
    <w:rsid w:val="004C09DD"/>
    <w:rsid w:val="004C1F61"/>
    <w:rsid w:val="004C33BB"/>
    <w:rsid w:val="004C3530"/>
    <w:rsid w:val="004C4895"/>
    <w:rsid w:val="004C48D3"/>
    <w:rsid w:val="004C6D1C"/>
    <w:rsid w:val="004D068E"/>
    <w:rsid w:val="004D0827"/>
    <w:rsid w:val="004D1199"/>
    <w:rsid w:val="004D358A"/>
    <w:rsid w:val="004D557D"/>
    <w:rsid w:val="004E38CE"/>
    <w:rsid w:val="004E474F"/>
    <w:rsid w:val="004E5B2D"/>
    <w:rsid w:val="004F0A05"/>
    <w:rsid w:val="004F244E"/>
    <w:rsid w:val="004F42A1"/>
    <w:rsid w:val="004F4820"/>
    <w:rsid w:val="00503290"/>
    <w:rsid w:val="00507EB4"/>
    <w:rsid w:val="00511DBD"/>
    <w:rsid w:val="00513371"/>
    <w:rsid w:val="005138AE"/>
    <w:rsid w:val="005168E2"/>
    <w:rsid w:val="00517431"/>
    <w:rsid w:val="005205D2"/>
    <w:rsid w:val="005223A6"/>
    <w:rsid w:val="00522D2D"/>
    <w:rsid w:val="00524344"/>
    <w:rsid w:val="00525D0C"/>
    <w:rsid w:val="005277CC"/>
    <w:rsid w:val="005329C5"/>
    <w:rsid w:val="00535B78"/>
    <w:rsid w:val="0053669C"/>
    <w:rsid w:val="005379E2"/>
    <w:rsid w:val="00540B46"/>
    <w:rsid w:val="005418AC"/>
    <w:rsid w:val="00541C53"/>
    <w:rsid w:val="0054216C"/>
    <w:rsid w:val="005453FF"/>
    <w:rsid w:val="00545CA5"/>
    <w:rsid w:val="00545CFD"/>
    <w:rsid w:val="0054637F"/>
    <w:rsid w:val="00546D82"/>
    <w:rsid w:val="005477A6"/>
    <w:rsid w:val="005541D9"/>
    <w:rsid w:val="00554D6A"/>
    <w:rsid w:val="0055578E"/>
    <w:rsid w:val="00555A3D"/>
    <w:rsid w:val="00556A77"/>
    <w:rsid w:val="00560098"/>
    <w:rsid w:val="00560204"/>
    <w:rsid w:val="0056171E"/>
    <w:rsid w:val="00563DE5"/>
    <w:rsid w:val="00564911"/>
    <w:rsid w:val="005664C4"/>
    <w:rsid w:val="0056687A"/>
    <w:rsid w:val="005668BA"/>
    <w:rsid w:val="00566910"/>
    <w:rsid w:val="00566F3B"/>
    <w:rsid w:val="0056785C"/>
    <w:rsid w:val="00567AF7"/>
    <w:rsid w:val="005713CF"/>
    <w:rsid w:val="00576AD7"/>
    <w:rsid w:val="00577F77"/>
    <w:rsid w:val="00580896"/>
    <w:rsid w:val="0058192D"/>
    <w:rsid w:val="00582574"/>
    <w:rsid w:val="005856DD"/>
    <w:rsid w:val="00585ED6"/>
    <w:rsid w:val="00586AD0"/>
    <w:rsid w:val="005873E8"/>
    <w:rsid w:val="00590311"/>
    <w:rsid w:val="005953D1"/>
    <w:rsid w:val="00595E27"/>
    <w:rsid w:val="00595EDA"/>
    <w:rsid w:val="00596BEB"/>
    <w:rsid w:val="00597BBF"/>
    <w:rsid w:val="005A003E"/>
    <w:rsid w:val="005A185F"/>
    <w:rsid w:val="005A4F28"/>
    <w:rsid w:val="005A6915"/>
    <w:rsid w:val="005B233C"/>
    <w:rsid w:val="005B2EEE"/>
    <w:rsid w:val="005B40A8"/>
    <w:rsid w:val="005B4B30"/>
    <w:rsid w:val="005B6716"/>
    <w:rsid w:val="005B6EE8"/>
    <w:rsid w:val="005C0777"/>
    <w:rsid w:val="005C0BA3"/>
    <w:rsid w:val="005C17CE"/>
    <w:rsid w:val="005C50ED"/>
    <w:rsid w:val="005C53B1"/>
    <w:rsid w:val="005C54D2"/>
    <w:rsid w:val="005C5CD9"/>
    <w:rsid w:val="005D0859"/>
    <w:rsid w:val="005D0BA0"/>
    <w:rsid w:val="005D1B01"/>
    <w:rsid w:val="005D247A"/>
    <w:rsid w:val="005D383B"/>
    <w:rsid w:val="005D3F10"/>
    <w:rsid w:val="005D429B"/>
    <w:rsid w:val="005D440F"/>
    <w:rsid w:val="005D4652"/>
    <w:rsid w:val="005D4779"/>
    <w:rsid w:val="005D5544"/>
    <w:rsid w:val="005D76CC"/>
    <w:rsid w:val="005E0924"/>
    <w:rsid w:val="005E5894"/>
    <w:rsid w:val="005E6231"/>
    <w:rsid w:val="005E7D22"/>
    <w:rsid w:val="005F0337"/>
    <w:rsid w:val="005F2837"/>
    <w:rsid w:val="005F28FE"/>
    <w:rsid w:val="005F59FA"/>
    <w:rsid w:val="005F73DB"/>
    <w:rsid w:val="005F7D0B"/>
    <w:rsid w:val="00600419"/>
    <w:rsid w:val="006006A5"/>
    <w:rsid w:val="00600D94"/>
    <w:rsid w:val="00601D17"/>
    <w:rsid w:val="00602250"/>
    <w:rsid w:val="0060391E"/>
    <w:rsid w:val="00610256"/>
    <w:rsid w:val="0061038C"/>
    <w:rsid w:val="00610391"/>
    <w:rsid w:val="00610CCE"/>
    <w:rsid w:val="006115B6"/>
    <w:rsid w:val="00611AD2"/>
    <w:rsid w:val="00612A68"/>
    <w:rsid w:val="00612CFE"/>
    <w:rsid w:val="00613866"/>
    <w:rsid w:val="0061509D"/>
    <w:rsid w:val="00615AFE"/>
    <w:rsid w:val="00617059"/>
    <w:rsid w:val="00617F65"/>
    <w:rsid w:val="00620534"/>
    <w:rsid w:val="00621092"/>
    <w:rsid w:val="006219C1"/>
    <w:rsid w:val="00621B24"/>
    <w:rsid w:val="006232EA"/>
    <w:rsid w:val="00623886"/>
    <w:rsid w:val="00623CFA"/>
    <w:rsid w:val="0062609F"/>
    <w:rsid w:val="00626D1C"/>
    <w:rsid w:val="00627361"/>
    <w:rsid w:val="00627696"/>
    <w:rsid w:val="00627BD6"/>
    <w:rsid w:val="00627BDC"/>
    <w:rsid w:val="006350B6"/>
    <w:rsid w:val="00637C20"/>
    <w:rsid w:val="00637FBE"/>
    <w:rsid w:val="006416A7"/>
    <w:rsid w:val="00641AA3"/>
    <w:rsid w:val="006446AB"/>
    <w:rsid w:val="006474C2"/>
    <w:rsid w:val="00647513"/>
    <w:rsid w:val="006509CA"/>
    <w:rsid w:val="00650F6C"/>
    <w:rsid w:val="0065133E"/>
    <w:rsid w:val="0065158F"/>
    <w:rsid w:val="00651907"/>
    <w:rsid w:val="00652A8E"/>
    <w:rsid w:val="00653197"/>
    <w:rsid w:val="00653D8E"/>
    <w:rsid w:val="00653EA8"/>
    <w:rsid w:val="006549A5"/>
    <w:rsid w:val="00655B78"/>
    <w:rsid w:val="00655DDA"/>
    <w:rsid w:val="00661525"/>
    <w:rsid w:val="006618F1"/>
    <w:rsid w:val="0066249C"/>
    <w:rsid w:val="00662581"/>
    <w:rsid w:val="00663BE6"/>
    <w:rsid w:val="00664AC7"/>
    <w:rsid w:val="006664C1"/>
    <w:rsid w:val="00667B5F"/>
    <w:rsid w:val="0067061C"/>
    <w:rsid w:val="00670B4F"/>
    <w:rsid w:val="0067149D"/>
    <w:rsid w:val="00671AE8"/>
    <w:rsid w:val="00674A3D"/>
    <w:rsid w:val="00676F6F"/>
    <w:rsid w:val="0067761C"/>
    <w:rsid w:val="00682215"/>
    <w:rsid w:val="006823F8"/>
    <w:rsid w:val="00682837"/>
    <w:rsid w:val="00682E17"/>
    <w:rsid w:val="0068568C"/>
    <w:rsid w:val="00687718"/>
    <w:rsid w:val="00687CE6"/>
    <w:rsid w:val="00692850"/>
    <w:rsid w:val="0069331D"/>
    <w:rsid w:val="00693AEB"/>
    <w:rsid w:val="00694745"/>
    <w:rsid w:val="00695276"/>
    <w:rsid w:val="0069659A"/>
    <w:rsid w:val="00696C2A"/>
    <w:rsid w:val="00696CC0"/>
    <w:rsid w:val="006A05E7"/>
    <w:rsid w:val="006A0AE4"/>
    <w:rsid w:val="006A0D1E"/>
    <w:rsid w:val="006A1990"/>
    <w:rsid w:val="006A1EA9"/>
    <w:rsid w:val="006A38A0"/>
    <w:rsid w:val="006A39B2"/>
    <w:rsid w:val="006A3CD6"/>
    <w:rsid w:val="006A3D1A"/>
    <w:rsid w:val="006B0411"/>
    <w:rsid w:val="006B0834"/>
    <w:rsid w:val="006B144B"/>
    <w:rsid w:val="006B1AEE"/>
    <w:rsid w:val="006B29D5"/>
    <w:rsid w:val="006B2E8C"/>
    <w:rsid w:val="006B3A00"/>
    <w:rsid w:val="006B544F"/>
    <w:rsid w:val="006B6557"/>
    <w:rsid w:val="006C0DBB"/>
    <w:rsid w:val="006C1B7B"/>
    <w:rsid w:val="006C1D58"/>
    <w:rsid w:val="006C3B8C"/>
    <w:rsid w:val="006C58A0"/>
    <w:rsid w:val="006C65FD"/>
    <w:rsid w:val="006D052B"/>
    <w:rsid w:val="006D19BC"/>
    <w:rsid w:val="006D20EA"/>
    <w:rsid w:val="006D36F3"/>
    <w:rsid w:val="006D3EAA"/>
    <w:rsid w:val="006D4457"/>
    <w:rsid w:val="006D44AF"/>
    <w:rsid w:val="006D720E"/>
    <w:rsid w:val="006D7D8D"/>
    <w:rsid w:val="006E07D7"/>
    <w:rsid w:val="006E1A2F"/>
    <w:rsid w:val="006E23B6"/>
    <w:rsid w:val="006E3512"/>
    <w:rsid w:val="006E69D0"/>
    <w:rsid w:val="006E6C6E"/>
    <w:rsid w:val="006E73F0"/>
    <w:rsid w:val="006E7C2F"/>
    <w:rsid w:val="006F13F1"/>
    <w:rsid w:val="006F3DB3"/>
    <w:rsid w:val="006F540F"/>
    <w:rsid w:val="006F55ED"/>
    <w:rsid w:val="006F6598"/>
    <w:rsid w:val="006F7304"/>
    <w:rsid w:val="00701825"/>
    <w:rsid w:val="0070316C"/>
    <w:rsid w:val="00703B16"/>
    <w:rsid w:val="00710544"/>
    <w:rsid w:val="0071080F"/>
    <w:rsid w:val="0071081D"/>
    <w:rsid w:val="00710DA0"/>
    <w:rsid w:val="00710F9B"/>
    <w:rsid w:val="00711663"/>
    <w:rsid w:val="00713697"/>
    <w:rsid w:val="0071571A"/>
    <w:rsid w:val="00721F03"/>
    <w:rsid w:val="00722B34"/>
    <w:rsid w:val="00723340"/>
    <w:rsid w:val="0072474F"/>
    <w:rsid w:val="00725E6E"/>
    <w:rsid w:val="00726165"/>
    <w:rsid w:val="00727719"/>
    <w:rsid w:val="00731718"/>
    <w:rsid w:val="00731E7F"/>
    <w:rsid w:val="00731EBD"/>
    <w:rsid w:val="007323E4"/>
    <w:rsid w:val="007333C5"/>
    <w:rsid w:val="0073358E"/>
    <w:rsid w:val="00733C65"/>
    <w:rsid w:val="00733D05"/>
    <w:rsid w:val="00736007"/>
    <w:rsid w:val="00737401"/>
    <w:rsid w:val="007401C9"/>
    <w:rsid w:val="00740248"/>
    <w:rsid w:val="0074051F"/>
    <w:rsid w:val="00740FA9"/>
    <w:rsid w:val="00741746"/>
    <w:rsid w:val="0074342D"/>
    <w:rsid w:val="00745537"/>
    <w:rsid w:val="00746064"/>
    <w:rsid w:val="00746A31"/>
    <w:rsid w:val="00747BBB"/>
    <w:rsid w:val="0075022A"/>
    <w:rsid w:val="00754747"/>
    <w:rsid w:val="00754E35"/>
    <w:rsid w:val="00756144"/>
    <w:rsid w:val="00757366"/>
    <w:rsid w:val="00760CD0"/>
    <w:rsid w:val="00762B3D"/>
    <w:rsid w:val="00763552"/>
    <w:rsid w:val="007651AA"/>
    <w:rsid w:val="007651ED"/>
    <w:rsid w:val="007652C1"/>
    <w:rsid w:val="00766894"/>
    <w:rsid w:val="007677D3"/>
    <w:rsid w:val="00770C45"/>
    <w:rsid w:val="007715EC"/>
    <w:rsid w:val="007741D1"/>
    <w:rsid w:val="00775603"/>
    <w:rsid w:val="007762F3"/>
    <w:rsid w:val="007816D0"/>
    <w:rsid w:val="007827AA"/>
    <w:rsid w:val="007857DA"/>
    <w:rsid w:val="00786199"/>
    <w:rsid w:val="0078688A"/>
    <w:rsid w:val="00787B9E"/>
    <w:rsid w:val="00787D4B"/>
    <w:rsid w:val="00792400"/>
    <w:rsid w:val="0079534D"/>
    <w:rsid w:val="00796827"/>
    <w:rsid w:val="00796871"/>
    <w:rsid w:val="00796906"/>
    <w:rsid w:val="00797478"/>
    <w:rsid w:val="00797963"/>
    <w:rsid w:val="007A0622"/>
    <w:rsid w:val="007A2EC1"/>
    <w:rsid w:val="007A5C73"/>
    <w:rsid w:val="007A5E34"/>
    <w:rsid w:val="007B0F55"/>
    <w:rsid w:val="007B1D5C"/>
    <w:rsid w:val="007B2471"/>
    <w:rsid w:val="007B3EBD"/>
    <w:rsid w:val="007B4921"/>
    <w:rsid w:val="007B5842"/>
    <w:rsid w:val="007C32AB"/>
    <w:rsid w:val="007C57B4"/>
    <w:rsid w:val="007C65A1"/>
    <w:rsid w:val="007D0417"/>
    <w:rsid w:val="007D091A"/>
    <w:rsid w:val="007D1B8B"/>
    <w:rsid w:val="007D5AF8"/>
    <w:rsid w:val="007D71F2"/>
    <w:rsid w:val="007E2F1A"/>
    <w:rsid w:val="007E3040"/>
    <w:rsid w:val="007E766B"/>
    <w:rsid w:val="007F1029"/>
    <w:rsid w:val="007F1B67"/>
    <w:rsid w:val="007F1E00"/>
    <w:rsid w:val="007F1FEC"/>
    <w:rsid w:val="007F2338"/>
    <w:rsid w:val="007F2B30"/>
    <w:rsid w:val="007F4AAC"/>
    <w:rsid w:val="007F5318"/>
    <w:rsid w:val="007F624E"/>
    <w:rsid w:val="0080026E"/>
    <w:rsid w:val="00800381"/>
    <w:rsid w:val="00801EA1"/>
    <w:rsid w:val="00801F2E"/>
    <w:rsid w:val="00802644"/>
    <w:rsid w:val="00802B2F"/>
    <w:rsid w:val="00804871"/>
    <w:rsid w:val="00805B02"/>
    <w:rsid w:val="00806408"/>
    <w:rsid w:val="008115EE"/>
    <w:rsid w:val="008125CA"/>
    <w:rsid w:val="008126C9"/>
    <w:rsid w:val="00815AC4"/>
    <w:rsid w:val="00816207"/>
    <w:rsid w:val="008167E3"/>
    <w:rsid w:val="00817E37"/>
    <w:rsid w:val="00824064"/>
    <w:rsid w:val="008240B0"/>
    <w:rsid w:val="008263A2"/>
    <w:rsid w:val="00827A76"/>
    <w:rsid w:val="00832200"/>
    <w:rsid w:val="00832AC7"/>
    <w:rsid w:val="008360EA"/>
    <w:rsid w:val="0083770A"/>
    <w:rsid w:val="008423A1"/>
    <w:rsid w:val="00842D79"/>
    <w:rsid w:val="00843597"/>
    <w:rsid w:val="00844220"/>
    <w:rsid w:val="00845704"/>
    <w:rsid w:val="008508D8"/>
    <w:rsid w:val="00852F81"/>
    <w:rsid w:val="00853D43"/>
    <w:rsid w:val="0085680B"/>
    <w:rsid w:val="00857314"/>
    <w:rsid w:val="00857696"/>
    <w:rsid w:val="00857925"/>
    <w:rsid w:val="0086023D"/>
    <w:rsid w:val="00860265"/>
    <w:rsid w:val="0086355E"/>
    <w:rsid w:val="00865015"/>
    <w:rsid w:val="00866050"/>
    <w:rsid w:val="00867265"/>
    <w:rsid w:val="00870549"/>
    <w:rsid w:val="008709DB"/>
    <w:rsid w:val="00871422"/>
    <w:rsid w:val="00872B0C"/>
    <w:rsid w:val="00874EB8"/>
    <w:rsid w:val="0087547A"/>
    <w:rsid w:val="008779C3"/>
    <w:rsid w:val="00880895"/>
    <w:rsid w:val="00880F9A"/>
    <w:rsid w:val="00881912"/>
    <w:rsid w:val="00884B62"/>
    <w:rsid w:val="00886C46"/>
    <w:rsid w:val="008876B3"/>
    <w:rsid w:val="00887971"/>
    <w:rsid w:val="00887EEE"/>
    <w:rsid w:val="00893AA4"/>
    <w:rsid w:val="00894EE7"/>
    <w:rsid w:val="008A0FA1"/>
    <w:rsid w:val="008A2D30"/>
    <w:rsid w:val="008A502F"/>
    <w:rsid w:val="008A5AA4"/>
    <w:rsid w:val="008A5CA7"/>
    <w:rsid w:val="008A7AFE"/>
    <w:rsid w:val="008B14D4"/>
    <w:rsid w:val="008B3F0F"/>
    <w:rsid w:val="008B4483"/>
    <w:rsid w:val="008B4FC9"/>
    <w:rsid w:val="008B57B9"/>
    <w:rsid w:val="008B77CC"/>
    <w:rsid w:val="008C17C1"/>
    <w:rsid w:val="008C3396"/>
    <w:rsid w:val="008C4753"/>
    <w:rsid w:val="008C59DD"/>
    <w:rsid w:val="008C65DE"/>
    <w:rsid w:val="008D0912"/>
    <w:rsid w:val="008D3EEA"/>
    <w:rsid w:val="008D4748"/>
    <w:rsid w:val="008D60C2"/>
    <w:rsid w:val="008D7491"/>
    <w:rsid w:val="008D7504"/>
    <w:rsid w:val="008E2ACF"/>
    <w:rsid w:val="008E3A69"/>
    <w:rsid w:val="008E6D2C"/>
    <w:rsid w:val="008F0037"/>
    <w:rsid w:val="008F09BA"/>
    <w:rsid w:val="008F220E"/>
    <w:rsid w:val="008F243C"/>
    <w:rsid w:val="008F257A"/>
    <w:rsid w:val="008F2903"/>
    <w:rsid w:val="009002D5"/>
    <w:rsid w:val="00901A7A"/>
    <w:rsid w:val="00901B0D"/>
    <w:rsid w:val="00904A7B"/>
    <w:rsid w:val="00905347"/>
    <w:rsid w:val="00905993"/>
    <w:rsid w:val="00906784"/>
    <w:rsid w:val="009070B6"/>
    <w:rsid w:val="00911A90"/>
    <w:rsid w:val="00911D16"/>
    <w:rsid w:val="00911D4E"/>
    <w:rsid w:val="0091234F"/>
    <w:rsid w:val="00912B08"/>
    <w:rsid w:val="009131A9"/>
    <w:rsid w:val="00914602"/>
    <w:rsid w:val="00916FBF"/>
    <w:rsid w:val="00920BC5"/>
    <w:rsid w:val="009218C7"/>
    <w:rsid w:val="009225AD"/>
    <w:rsid w:val="00923CE7"/>
    <w:rsid w:val="00924341"/>
    <w:rsid w:val="00924A2C"/>
    <w:rsid w:val="00924A9C"/>
    <w:rsid w:val="009253C0"/>
    <w:rsid w:val="00925CD1"/>
    <w:rsid w:val="009269CA"/>
    <w:rsid w:val="0092788B"/>
    <w:rsid w:val="00932D0E"/>
    <w:rsid w:val="009336E6"/>
    <w:rsid w:val="00934976"/>
    <w:rsid w:val="00934F63"/>
    <w:rsid w:val="009362B6"/>
    <w:rsid w:val="0093663A"/>
    <w:rsid w:val="00936757"/>
    <w:rsid w:val="009431C0"/>
    <w:rsid w:val="00945567"/>
    <w:rsid w:val="00946C04"/>
    <w:rsid w:val="00947257"/>
    <w:rsid w:val="00950C56"/>
    <w:rsid w:val="00951213"/>
    <w:rsid w:val="00957054"/>
    <w:rsid w:val="009578DD"/>
    <w:rsid w:val="00957950"/>
    <w:rsid w:val="0096013A"/>
    <w:rsid w:val="00960965"/>
    <w:rsid w:val="00960B32"/>
    <w:rsid w:val="00960E9F"/>
    <w:rsid w:val="00961559"/>
    <w:rsid w:val="00963F98"/>
    <w:rsid w:val="009648F6"/>
    <w:rsid w:val="009653F4"/>
    <w:rsid w:val="00965C1C"/>
    <w:rsid w:val="00965CF5"/>
    <w:rsid w:val="00966606"/>
    <w:rsid w:val="00967499"/>
    <w:rsid w:val="0097107C"/>
    <w:rsid w:val="0097218D"/>
    <w:rsid w:val="00973514"/>
    <w:rsid w:val="00973617"/>
    <w:rsid w:val="00974B3B"/>
    <w:rsid w:val="00981345"/>
    <w:rsid w:val="009831CD"/>
    <w:rsid w:val="00983692"/>
    <w:rsid w:val="00986AB2"/>
    <w:rsid w:val="00987B16"/>
    <w:rsid w:val="00990F47"/>
    <w:rsid w:val="00992816"/>
    <w:rsid w:val="00992B29"/>
    <w:rsid w:val="00992D15"/>
    <w:rsid w:val="00994700"/>
    <w:rsid w:val="00994D2B"/>
    <w:rsid w:val="00996110"/>
    <w:rsid w:val="009969D2"/>
    <w:rsid w:val="00997736"/>
    <w:rsid w:val="00997995"/>
    <w:rsid w:val="009A1CF5"/>
    <w:rsid w:val="009A2A2F"/>
    <w:rsid w:val="009A327B"/>
    <w:rsid w:val="009A3EFA"/>
    <w:rsid w:val="009A5F61"/>
    <w:rsid w:val="009A71FF"/>
    <w:rsid w:val="009A75A1"/>
    <w:rsid w:val="009A7F19"/>
    <w:rsid w:val="009B0D04"/>
    <w:rsid w:val="009B0F59"/>
    <w:rsid w:val="009B1616"/>
    <w:rsid w:val="009B3146"/>
    <w:rsid w:val="009B3272"/>
    <w:rsid w:val="009B73A1"/>
    <w:rsid w:val="009C2782"/>
    <w:rsid w:val="009C2C11"/>
    <w:rsid w:val="009C32A0"/>
    <w:rsid w:val="009D06B5"/>
    <w:rsid w:val="009D1A43"/>
    <w:rsid w:val="009D338D"/>
    <w:rsid w:val="009D3DCF"/>
    <w:rsid w:val="009D48DA"/>
    <w:rsid w:val="009D6D76"/>
    <w:rsid w:val="009D7317"/>
    <w:rsid w:val="009D791A"/>
    <w:rsid w:val="009E1955"/>
    <w:rsid w:val="009E2575"/>
    <w:rsid w:val="009E47AC"/>
    <w:rsid w:val="009E561D"/>
    <w:rsid w:val="009E6FC9"/>
    <w:rsid w:val="009E75B5"/>
    <w:rsid w:val="009F1446"/>
    <w:rsid w:val="009F1B66"/>
    <w:rsid w:val="009F2836"/>
    <w:rsid w:val="009F2BA4"/>
    <w:rsid w:val="009F2DD9"/>
    <w:rsid w:val="009F5527"/>
    <w:rsid w:val="009F701D"/>
    <w:rsid w:val="009F74F5"/>
    <w:rsid w:val="00A01A1D"/>
    <w:rsid w:val="00A03738"/>
    <w:rsid w:val="00A03CDA"/>
    <w:rsid w:val="00A04555"/>
    <w:rsid w:val="00A04D77"/>
    <w:rsid w:val="00A058E2"/>
    <w:rsid w:val="00A05A89"/>
    <w:rsid w:val="00A060BC"/>
    <w:rsid w:val="00A07D0F"/>
    <w:rsid w:val="00A10F9C"/>
    <w:rsid w:val="00A123EE"/>
    <w:rsid w:val="00A143F8"/>
    <w:rsid w:val="00A152D5"/>
    <w:rsid w:val="00A22C46"/>
    <w:rsid w:val="00A23ED0"/>
    <w:rsid w:val="00A24659"/>
    <w:rsid w:val="00A24B18"/>
    <w:rsid w:val="00A2649C"/>
    <w:rsid w:val="00A2797E"/>
    <w:rsid w:val="00A304EF"/>
    <w:rsid w:val="00A311C0"/>
    <w:rsid w:val="00A313BA"/>
    <w:rsid w:val="00A333E2"/>
    <w:rsid w:val="00A348E0"/>
    <w:rsid w:val="00A366D9"/>
    <w:rsid w:val="00A41AB1"/>
    <w:rsid w:val="00A4258A"/>
    <w:rsid w:val="00A42A7F"/>
    <w:rsid w:val="00A42EF1"/>
    <w:rsid w:val="00A4361C"/>
    <w:rsid w:val="00A439D7"/>
    <w:rsid w:val="00A44FBE"/>
    <w:rsid w:val="00A44FD2"/>
    <w:rsid w:val="00A458E8"/>
    <w:rsid w:val="00A47526"/>
    <w:rsid w:val="00A479E7"/>
    <w:rsid w:val="00A5081B"/>
    <w:rsid w:val="00A50C93"/>
    <w:rsid w:val="00A553F5"/>
    <w:rsid w:val="00A61307"/>
    <w:rsid w:val="00A6243D"/>
    <w:rsid w:val="00A631E7"/>
    <w:rsid w:val="00A6546D"/>
    <w:rsid w:val="00A66C50"/>
    <w:rsid w:val="00A67AF3"/>
    <w:rsid w:val="00A737C5"/>
    <w:rsid w:val="00A73CFC"/>
    <w:rsid w:val="00A75DB8"/>
    <w:rsid w:val="00A779F4"/>
    <w:rsid w:val="00A8056B"/>
    <w:rsid w:val="00A80EA5"/>
    <w:rsid w:val="00A81546"/>
    <w:rsid w:val="00A82DE3"/>
    <w:rsid w:val="00A83AEC"/>
    <w:rsid w:val="00A90FC6"/>
    <w:rsid w:val="00A914CE"/>
    <w:rsid w:val="00A91E0E"/>
    <w:rsid w:val="00A93BE8"/>
    <w:rsid w:val="00A94D28"/>
    <w:rsid w:val="00A95CE6"/>
    <w:rsid w:val="00A96047"/>
    <w:rsid w:val="00A961FA"/>
    <w:rsid w:val="00A967D5"/>
    <w:rsid w:val="00AA051E"/>
    <w:rsid w:val="00AA27A0"/>
    <w:rsid w:val="00AA6441"/>
    <w:rsid w:val="00AA7628"/>
    <w:rsid w:val="00AA7DC1"/>
    <w:rsid w:val="00AB2FAB"/>
    <w:rsid w:val="00AB408A"/>
    <w:rsid w:val="00AB4355"/>
    <w:rsid w:val="00AB4494"/>
    <w:rsid w:val="00AB5AE8"/>
    <w:rsid w:val="00AB69FA"/>
    <w:rsid w:val="00AB6A2C"/>
    <w:rsid w:val="00AB7187"/>
    <w:rsid w:val="00AB7201"/>
    <w:rsid w:val="00AC016C"/>
    <w:rsid w:val="00AC04FF"/>
    <w:rsid w:val="00AC058E"/>
    <w:rsid w:val="00AC113D"/>
    <w:rsid w:val="00AC16A0"/>
    <w:rsid w:val="00AC1E86"/>
    <w:rsid w:val="00AC20D6"/>
    <w:rsid w:val="00AC3CAE"/>
    <w:rsid w:val="00AC449C"/>
    <w:rsid w:val="00AC4789"/>
    <w:rsid w:val="00AC53B0"/>
    <w:rsid w:val="00AC56CB"/>
    <w:rsid w:val="00AC6403"/>
    <w:rsid w:val="00AC6A57"/>
    <w:rsid w:val="00AC6AD5"/>
    <w:rsid w:val="00AD1534"/>
    <w:rsid w:val="00AD50AA"/>
    <w:rsid w:val="00AD5C55"/>
    <w:rsid w:val="00AE0FFC"/>
    <w:rsid w:val="00AE3B55"/>
    <w:rsid w:val="00AE4E1C"/>
    <w:rsid w:val="00AE4EF3"/>
    <w:rsid w:val="00AE60F7"/>
    <w:rsid w:val="00AE7A42"/>
    <w:rsid w:val="00AF055E"/>
    <w:rsid w:val="00AF132D"/>
    <w:rsid w:val="00AF1CDF"/>
    <w:rsid w:val="00AF2741"/>
    <w:rsid w:val="00AF40B5"/>
    <w:rsid w:val="00AF44BE"/>
    <w:rsid w:val="00AF4B12"/>
    <w:rsid w:val="00AF4E61"/>
    <w:rsid w:val="00AF6052"/>
    <w:rsid w:val="00AF67A4"/>
    <w:rsid w:val="00AF7707"/>
    <w:rsid w:val="00B02596"/>
    <w:rsid w:val="00B02B59"/>
    <w:rsid w:val="00B034E1"/>
    <w:rsid w:val="00B06024"/>
    <w:rsid w:val="00B06DFC"/>
    <w:rsid w:val="00B06E7B"/>
    <w:rsid w:val="00B07479"/>
    <w:rsid w:val="00B07EE8"/>
    <w:rsid w:val="00B15E69"/>
    <w:rsid w:val="00B16912"/>
    <w:rsid w:val="00B17990"/>
    <w:rsid w:val="00B20BB8"/>
    <w:rsid w:val="00B21395"/>
    <w:rsid w:val="00B22292"/>
    <w:rsid w:val="00B22DBA"/>
    <w:rsid w:val="00B2376D"/>
    <w:rsid w:val="00B23E70"/>
    <w:rsid w:val="00B240B3"/>
    <w:rsid w:val="00B2437D"/>
    <w:rsid w:val="00B267B7"/>
    <w:rsid w:val="00B3030C"/>
    <w:rsid w:val="00B30809"/>
    <w:rsid w:val="00B30CE9"/>
    <w:rsid w:val="00B311F8"/>
    <w:rsid w:val="00B328E2"/>
    <w:rsid w:val="00B33516"/>
    <w:rsid w:val="00B33532"/>
    <w:rsid w:val="00B33B36"/>
    <w:rsid w:val="00B33BF4"/>
    <w:rsid w:val="00B3690A"/>
    <w:rsid w:val="00B37777"/>
    <w:rsid w:val="00B410FE"/>
    <w:rsid w:val="00B419A4"/>
    <w:rsid w:val="00B43A06"/>
    <w:rsid w:val="00B44123"/>
    <w:rsid w:val="00B45888"/>
    <w:rsid w:val="00B47521"/>
    <w:rsid w:val="00B50EEF"/>
    <w:rsid w:val="00B52897"/>
    <w:rsid w:val="00B566B0"/>
    <w:rsid w:val="00B5676C"/>
    <w:rsid w:val="00B56B05"/>
    <w:rsid w:val="00B5744F"/>
    <w:rsid w:val="00B612AC"/>
    <w:rsid w:val="00B63D59"/>
    <w:rsid w:val="00B64EAC"/>
    <w:rsid w:val="00B66C5B"/>
    <w:rsid w:val="00B6761F"/>
    <w:rsid w:val="00B71788"/>
    <w:rsid w:val="00B71B38"/>
    <w:rsid w:val="00B74EF1"/>
    <w:rsid w:val="00B75BF0"/>
    <w:rsid w:val="00B80B02"/>
    <w:rsid w:val="00B81CF1"/>
    <w:rsid w:val="00B81F10"/>
    <w:rsid w:val="00B84CC0"/>
    <w:rsid w:val="00B858EF"/>
    <w:rsid w:val="00B8646B"/>
    <w:rsid w:val="00B8752F"/>
    <w:rsid w:val="00B87EBC"/>
    <w:rsid w:val="00B87F8E"/>
    <w:rsid w:val="00B90585"/>
    <w:rsid w:val="00B91047"/>
    <w:rsid w:val="00B92336"/>
    <w:rsid w:val="00B9494F"/>
    <w:rsid w:val="00B94C3E"/>
    <w:rsid w:val="00B94D24"/>
    <w:rsid w:val="00BA0927"/>
    <w:rsid w:val="00BA0BA3"/>
    <w:rsid w:val="00BA28AA"/>
    <w:rsid w:val="00BA2CB6"/>
    <w:rsid w:val="00BA4D49"/>
    <w:rsid w:val="00BA6C34"/>
    <w:rsid w:val="00BA7F33"/>
    <w:rsid w:val="00BB114D"/>
    <w:rsid w:val="00BB1F1C"/>
    <w:rsid w:val="00BB23EB"/>
    <w:rsid w:val="00BB3381"/>
    <w:rsid w:val="00BB397B"/>
    <w:rsid w:val="00BB3C6B"/>
    <w:rsid w:val="00BB43F9"/>
    <w:rsid w:val="00BB5C6F"/>
    <w:rsid w:val="00BB6128"/>
    <w:rsid w:val="00BB67B7"/>
    <w:rsid w:val="00BB7D56"/>
    <w:rsid w:val="00BC1A06"/>
    <w:rsid w:val="00BC450E"/>
    <w:rsid w:val="00BC583F"/>
    <w:rsid w:val="00BC5B82"/>
    <w:rsid w:val="00BC6750"/>
    <w:rsid w:val="00BC6A64"/>
    <w:rsid w:val="00BC6BCD"/>
    <w:rsid w:val="00BC73D4"/>
    <w:rsid w:val="00BD045B"/>
    <w:rsid w:val="00BD27A9"/>
    <w:rsid w:val="00BD3580"/>
    <w:rsid w:val="00BD39C1"/>
    <w:rsid w:val="00BD4601"/>
    <w:rsid w:val="00BD5A41"/>
    <w:rsid w:val="00BD60E1"/>
    <w:rsid w:val="00BD6516"/>
    <w:rsid w:val="00BD6556"/>
    <w:rsid w:val="00BE28BF"/>
    <w:rsid w:val="00BE2923"/>
    <w:rsid w:val="00BE2D16"/>
    <w:rsid w:val="00BE372D"/>
    <w:rsid w:val="00BE3B57"/>
    <w:rsid w:val="00BE410C"/>
    <w:rsid w:val="00BE4338"/>
    <w:rsid w:val="00BE65FE"/>
    <w:rsid w:val="00BE6B2D"/>
    <w:rsid w:val="00BE6C38"/>
    <w:rsid w:val="00BF0CAD"/>
    <w:rsid w:val="00BF0F35"/>
    <w:rsid w:val="00BF15A5"/>
    <w:rsid w:val="00BF1EFB"/>
    <w:rsid w:val="00BF2985"/>
    <w:rsid w:val="00BF31F2"/>
    <w:rsid w:val="00BF343D"/>
    <w:rsid w:val="00BF6C47"/>
    <w:rsid w:val="00BF7B33"/>
    <w:rsid w:val="00BF7E8D"/>
    <w:rsid w:val="00C01A8F"/>
    <w:rsid w:val="00C01B63"/>
    <w:rsid w:val="00C02789"/>
    <w:rsid w:val="00C03F2B"/>
    <w:rsid w:val="00C04675"/>
    <w:rsid w:val="00C07964"/>
    <w:rsid w:val="00C1116C"/>
    <w:rsid w:val="00C13554"/>
    <w:rsid w:val="00C152EC"/>
    <w:rsid w:val="00C2130B"/>
    <w:rsid w:val="00C23F9E"/>
    <w:rsid w:val="00C24A86"/>
    <w:rsid w:val="00C255F6"/>
    <w:rsid w:val="00C25BDF"/>
    <w:rsid w:val="00C30647"/>
    <w:rsid w:val="00C30C13"/>
    <w:rsid w:val="00C313BF"/>
    <w:rsid w:val="00C322AB"/>
    <w:rsid w:val="00C33CC4"/>
    <w:rsid w:val="00C34A33"/>
    <w:rsid w:val="00C35A1B"/>
    <w:rsid w:val="00C3759D"/>
    <w:rsid w:val="00C40668"/>
    <w:rsid w:val="00C4286F"/>
    <w:rsid w:val="00C43ACB"/>
    <w:rsid w:val="00C43B73"/>
    <w:rsid w:val="00C4470F"/>
    <w:rsid w:val="00C45411"/>
    <w:rsid w:val="00C46111"/>
    <w:rsid w:val="00C462C0"/>
    <w:rsid w:val="00C52DB0"/>
    <w:rsid w:val="00C5343E"/>
    <w:rsid w:val="00C55CAA"/>
    <w:rsid w:val="00C5617F"/>
    <w:rsid w:val="00C5618E"/>
    <w:rsid w:val="00C56BF9"/>
    <w:rsid w:val="00C570AF"/>
    <w:rsid w:val="00C57E88"/>
    <w:rsid w:val="00C61AE8"/>
    <w:rsid w:val="00C63DF4"/>
    <w:rsid w:val="00C64038"/>
    <w:rsid w:val="00C66266"/>
    <w:rsid w:val="00C66EB0"/>
    <w:rsid w:val="00C6730E"/>
    <w:rsid w:val="00C74613"/>
    <w:rsid w:val="00C7473B"/>
    <w:rsid w:val="00C74AA0"/>
    <w:rsid w:val="00C75E0D"/>
    <w:rsid w:val="00C75F70"/>
    <w:rsid w:val="00C76D18"/>
    <w:rsid w:val="00C77A4A"/>
    <w:rsid w:val="00C8002C"/>
    <w:rsid w:val="00C80267"/>
    <w:rsid w:val="00C80D92"/>
    <w:rsid w:val="00C810B9"/>
    <w:rsid w:val="00C829B1"/>
    <w:rsid w:val="00C8576D"/>
    <w:rsid w:val="00C8597C"/>
    <w:rsid w:val="00C85C4A"/>
    <w:rsid w:val="00C875D0"/>
    <w:rsid w:val="00C906B0"/>
    <w:rsid w:val="00C9190C"/>
    <w:rsid w:val="00C953A5"/>
    <w:rsid w:val="00C95E98"/>
    <w:rsid w:val="00CA2464"/>
    <w:rsid w:val="00CA2BAA"/>
    <w:rsid w:val="00CA303B"/>
    <w:rsid w:val="00CA64DF"/>
    <w:rsid w:val="00CA6733"/>
    <w:rsid w:val="00CB04B8"/>
    <w:rsid w:val="00CB0D04"/>
    <w:rsid w:val="00CB19BA"/>
    <w:rsid w:val="00CB1CB2"/>
    <w:rsid w:val="00CB1DB1"/>
    <w:rsid w:val="00CB2A60"/>
    <w:rsid w:val="00CB4275"/>
    <w:rsid w:val="00CB469B"/>
    <w:rsid w:val="00CB5FD6"/>
    <w:rsid w:val="00CC13C6"/>
    <w:rsid w:val="00CC22EA"/>
    <w:rsid w:val="00CC266D"/>
    <w:rsid w:val="00CC43CA"/>
    <w:rsid w:val="00CC587F"/>
    <w:rsid w:val="00CC6DBC"/>
    <w:rsid w:val="00CC6E40"/>
    <w:rsid w:val="00CC7D73"/>
    <w:rsid w:val="00CD0387"/>
    <w:rsid w:val="00CD19CF"/>
    <w:rsid w:val="00CD3B1C"/>
    <w:rsid w:val="00CD40A5"/>
    <w:rsid w:val="00CD536E"/>
    <w:rsid w:val="00CD53EE"/>
    <w:rsid w:val="00CE12D7"/>
    <w:rsid w:val="00CE5A32"/>
    <w:rsid w:val="00CE6BB9"/>
    <w:rsid w:val="00CE76B9"/>
    <w:rsid w:val="00CF089E"/>
    <w:rsid w:val="00CF0994"/>
    <w:rsid w:val="00CF13BA"/>
    <w:rsid w:val="00CF4DBE"/>
    <w:rsid w:val="00CF6116"/>
    <w:rsid w:val="00CF7608"/>
    <w:rsid w:val="00D010AE"/>
    <w:rsid w:val="00D046F7"/>
    <w:rsid w:val="00D07B9A"/>
    <w:rsid w:val="00D1105E"/>
    <w:rsid w:val="00D147F1"/>
    <w:rsid w:val="00D15AA7"/>
    <w:rsid w:val="00D20EA0"/>
    <w:rsid w:val="00D22ABA"/>
    <w:rsid w:val="00D23FA2"/>
    <w:rsid w:val="00D24715"/>
    <w:rsid w:val="00D24826"/>
    <w:rsid w:val="00D24935"/>
    <w:rsid w:val="00D259B8"/>
    <w:rsid w:val="00D25EC9"/>
    <w:rsid w:val="00D26B5B"/>
    <w:rsid w:val="00D33FE4"/>
    <w:rsid w:val="00D34CB5"/>
    <w:rsid w:val="00D464DA"/>
    <w:rsid w:val="00D46757"/>
    <w:rsid w:val="00D50399"/>
    <w:rsid w:val="00D5234C"/>
    <w:rsid w:val="00D54B0F"/>
    <w:rsid w:val="00D5626A"/>
    <w:rsid w:val="00D56A40"/>
    <w:rsid w:val="00D57782"/>
    <w:rsid w:val="00D603F5"/>
    <w:rsid w:val="00D606E2"/>
    <w:rsid w:val="00D61457"/>
    <w:rsid w:val="00D61BC7"/>
    <w:rsid w:val="00D61F6A"/>
    <w:rsid w:val="00D62780"/>
    <w:rsid w:val="00D63851"/>
    <w:rsid w:val="00D6548E"/>
    <w:rsid w:val="00D65B74"/>
    <w:rsid w:val="00D66880"/>
    <w:rsid w:val="00D67C9F"/>
    <w:rsid w:val="00D71F30"/>
    <w:rsid w:val="00D72E95"/>
    <w:rsid w:val="00D74743"/>
    <w:rsid w:val="00D74A4D"/>
    <w:rsid w:val="00D74DBE"/>
    <w:rsid w:val="00D75EFA"/>
    <w:rsid w:val="00D8020F"/>
    <w:rsid w:val="00D804CA"/>
    <w:rsid w:val="00D80CEA"/>
    <w:rsid w:val="00D85AD3"/>
    <w:rsid w:val="00D868A1"/>
    <w:rsid w:val="00D9198A"/>
    <w:rsid w:val="00D9244D"/>
    <w:rsid w:val="00D92949"/>
    <w:rsid w:val="00D968AC"/>
    <w:rsid w:val="00DA07AA"/>
    <w:rsid w:val="00DA0E9D"/>
    <w:rsid w:val="00DA1E84"/>
    <w:rsid w:val="00DA4569"/>
    <w:rsid w:val="00DA4FD3"/>
    <w:rsid w:val="00DA5184"/>
    <w:rsid w:val="00DB285C"/>
    <w:rsid w:val="00DB2939"/>
    <w:rsid w:val="00DB5122"/>
    <w:rsid w:val="00DB789A"/>
    <w:rsid w:val="00DB7918"/>
    <w:rsid w:val="00DB7F79"/>
    <w:rsid w:val="00DC0421"/>
    <w:rsid w:val="00DC0489"/>
    <w:rsid w:val="00DC0B19"/>
    <w:rsid w:val="00DC0BAC"/>
    <w:rsid w:val="00DC37E3"/>
    <w:rsid w:val="00DC5508"/>
    <w:rsid w:val="00DC655C"/>
    <w:rsid w:val="00DC6E4C"/>
    <w:rsid w:val="00DD2763"/>
    <w:rsid w:val="00DD37D0"/>
    <w:rsid w:val="00DD4454"/>
    <w:rsid w:val="00DD4725"/>
    <w:rsid w:val="00DD5497"/>
    <w:rsid w:val="00DD7AA7"/>
    <w:rsid w:val="00DE0D95"/>
    <w:rsid w:val="00DE39BD"/>
    <w:rsid w:val="00DE3E8C"/>
    <w:rsid w:val="00DE4F0B"/>
    <w:rsid w:val="00DE5046"/>
    <w:rsid w:val="00DE5659"/>
    <w:rsid w:val="00DE6375"/>
    <w:rsid w:val="00DE7A23"/>
    <w:rsid w:val="00DF03A3"/>
    <w:rsid w:val="00DF1E8C"/>
    <w:rsid w:val="00DF3076"/>
    <w:rsid w:val="00DF311E"/>
    <w:rsid w:val="00DF3890"/>
    <w:rsid w:val="00DF3E7C"/>
    <w:rsid w:val="00DF596A"/>
    <w:rsid w:val="00DF59C1"/>
    <w:rsid w:val="00DF716C"/>
    <w:rsid w:val="00DF7CEA"/>
    <w:rsid w:val="00E00E5F"/>
    <w:rsid w:val="00E03B68"/>
    <w:rsid w:val="00E04498"/>
    <w:rsid w:val="00E05EE0"/>
    <w:rsid w:val="00E106D1"/>
    <w:rsid w:val="00E10D2D"/>
    <w:rsid w:val="00E10E8B"/>
    <w:rsid w:val="00E1167D"/>
    <w:rsid w:val="00E119D3"/>
    <w:rsid w:val="00E1209D"/>
    <w:rsid w:val="00E1266E"/>
    <w:rsid w:val="00E12C77"/>
    <w:rsid w:val="00E12FDF"/>
    <w:rsid w:val="00E12FFE"/>
    <w:rsid w:val="00E149B6"/>
    <w:rsid w:val="00E1736B"/>
    <w:rsid w:val="00E231F4"/>
    <w:rsid w:val="00E23857"/>
    <w:rsid w:val="00E23BF8"/>
    <w:rsid w:val="00E256A4"/>
    <w:rsid w:val="00E260B5"/>
    <w:rsid w:val="00E261C8"/>
    <w:rsid w:val="00E3177B"/>
    <w:rsid w:val="00E32DE1"/>
    <w:rsid w:val="00E351AB"/>
    <w:rsid w:val="00E351D1"/>
    <w:rsid w:val="00E35A8B"/>
    <w:rsid w:val="00E373FA"/>
    <w:rsid w:val="00E37C68"/>
    <w:rsid w:val="00E37EDD"/>
    <w:rsid w:val="00E40DAE"/>
    <w:rsid w:val="00E4109E"/>
    <w:rsid w:val="00E4350D"/>
    <w:rsid w:val="00E44288"/>
    <w:rsid w:val="00E451CA"/>
    <w:rsid w:val="00E45585"/>
    <w:rsid w:val="00E45B8C"/>
    <w:rsid w:val="00E45D7E"/>
    <w:rsid w:val="00E50209"/>
    <w:rsid w:val="00E50555"/>
    <w:rsid w:val="00E530BF"/>
    <w:rsid w:val="00E53E2F"/>
    <w:rsid w:val="00E55007"/>
    <w:rsid w:val="00E5583E"/>
    <w:rsid w:val="00E55DC9"/>
    <w:rsid w:val="00E62240"/>
    <w:rsid w:val="00E628CE"/>
    <w:rsid w:val="00E62965"/>
    <w:rsid w:val="00E65A2B"/>
    <w:rsid w:val="00E65DB2"/>
    <w:rsid w:val="00E65DB9"/>
    <w:rsid w:val="00E6604C"/>
    <w:rsid w:val="00E66B4E"/>
    <w:rsid w:val="00E66E93"/>
    <w:rsid w:val="00E678E1"/>
    <w:rsid w:val="00E67E4D"/>
    <w:rsid w:val="00E67F25"/>
    <w:rsid w:val="00E7072E"/>
    <w:rsid w:val="00E70D9F"/>
    <w:rsid w:val="00E70F05"/>
    <w:rsid w:val="00E71CA0"/>
    <w:rsid w:val="00E71FA9"/>
    <w:rsid w:val="00E725F0"/>
    <w:rsid w:val="00E7609F"/>
    <w:rsid w:val="00E7691B"/>
    <w:rsid w:val="00E76A28"/>
    <w:rsid w:val="00E77679"/>
    <w:rsid w:val="00E7771E"/>
    <w:rsid w:val="00E81C83"/>
    <w:rsid w:val="00E83629"/>
    <w:rsid w:val="00E869A4"/>
    <w:rsid w:val="00E86A33"/>
    <w:rsid w:val="00E877CA"/>
    <w:rsid w:val="00E87A3E"/>
    <w:rsid w:val="00E93041"/>
    <w:rsid w:val="00E9455B"/>
    <w:rsid w:val="00E96A9B"/>
    <w:rsid w:val="00E96F54"/>
    <w:rsid w:val="00EA1FF8"/>
    <w:rsid w:val="00EA2640"/>
    <w:rsid w:val="00EA274E"/>
    <w:rsid w:val="00EA299A"/>
    <w:rsid w:val="00EA30CC"/>
    <w:rsid w:val="00EA3890"/>
    <w:rsid w:val="00EA4036"/>
    <w:rsid w:val="00EA47A1"/>
    <w:rsid w:val="00EA48EB"/>
    <w:rsid w:val="00EA5388"/>
    <w:rsid w:val="00EA5A85"/>
    <w:rsid w:val="00EA666A"/>
    <w:rsid w:val="00EA6ADE"/>
    <w:rsid w:val="00EB2BDA"/>
    <w:rsid w:val="00EB424B"/>
    <w:rsid w:val="00EB4F99"/>
    <w:rsid w:val="00EB77B4"/>
    <w:rsid w:val="00EB786C"/>
    <w:rsid w:val="00EC4F39"/>
    <w:rsid w:val="00EC7618"/>
    <w:rsid w:val="00EC7980"/>
    <w:rsid w:val="00ED1D86"/>
    <w:rsid w:val="00ED25F0"/>
    <w:rsid w:val="00ED286B"/>
    <w:rsid w:val="00ED3D78"/>
    <w:rsid w:val="00ED3E72"/>
    <w:rsid w:val="00ED493E"/>
    <w:rsid w:val="00ED5C10"/>
    <w:rsid w:val="00ED79BB"/>
    <w:rsid w:val="00ED7B28"/>
    <w:rsid w:val="00EE178A"/>
    <w:rsid w:val="00EE193D"/>
    <w:rsid w:val="00EE3DF1"/>
    <w:rsid w:val="00EE59AD"/>
    <w:rsid w:val="00EE5A97"/>
    <w:rsid w:val="00EE609E"/>
    <w:rsid w:val="00EF003B"/>
    <w:rsid w:val="00EF082C"/>
    <w:rsid w:val="00EF1D13"/>
    <w:rsid w:val="00EF2361"/>
    <w:rsid w:val="00EF2EA3"/>
    <w:rsid w:val="00EF5DA4"/>
    <w:rsid w:val="00EF6919"/>
    <w:rsid w:val="00F01B81"/>
    <w:rsid w:val="00F01EC5"/>
    <w:rsid w:val="00F0535E"/>
    <w:rsid w:val="00F070B5"/>
    <w:rsid w:val="00F07961"/>
    <w:rsid w:val="00F11824"/>
    <w:rsid w:val="00F144DD"/>
    <w:rsid w:val="00F15F98"/>
    <w:rsid w:val="00F16A40"/>
    <w:rsid w:val="00F202FC"/>
    <w:rsid w:val="00F21731"/>
    <w:rsid w:val="00F2182C"/>
    <w:rsid w:val="00F22B04"/>
    <w:rsid w:val="00F23517"/>
    <w:rsid w:val="00F2390F"/>
    <w:rsid w:val="00F25D52"/>
    <w:rsid w:val="00F25EF4"/>
    <w:rsid w:val="00F2649E"/>
    <w:rsid w:val="00F27FA4"/>
    <w:rsid w:val="00F31443"/>
    <w:rsid w:val="00F3187C"/>
    <w:rsid w:val="00F33D61"/>
    <w:rsid w:val="00F342F1"/>
    <w:rsid w:val="00F34985"/>
    <w:rsid w:val="00F35EFB"/>
    <w:rsid w:val="00F35FFB"/>
    <w:rsid w:val="00F37DD5"/>
    <w:rsid w:val="00F37EF6"/>
    <w:rsid w:val="00F411ED"/>
    <w:rsid w:val="00F41EFE"/>
    <w:rsid w:val="00F4231D"/>
    <w:rsid w:val="00F42AA5"/>
    <w:rsid w:val="00F44213"/>
    <w:rsid w:val="00F45899"/>
    <w:rsid w:val="00F45FE0"/>
    <w:rsid w:val="00F46007"/>
    <w:rsid w:val="00F47195"/>
    <w:rsid w:val="00F4777A"/>
    <w:rsid w:val="00F5236C"/>
    <w:rsid w:val="00F52534"/>
    <w:rsid w:val="00F5442F"/>
    <w:rsid w:val="00F54A1F"/>
    <w:rsid w:val="00F54C9C"/>
    <w:rsid w:val="00F55118"/>
    <w:rsid w:val="00F57194"/>
    <w:rsid w:val="00F572AF"/>
    <w:rsid w:val="00F641E9"/>
    <w:rsid w:val="00F6446D"/>
    <w:rsid w:val="00F6590E"/>
    <w:rsid w:val="00F6774A"/>
    <w:rsid w:val="00F70395"/>
    <w:rsid w:val="00F704CB"/>
    <w:rsid w:val="00F74941"/>
    <w:rsid w:val="00F752E2"/>
    <w:rsid w:val="00F76A31"/>
    <w:rsid w:val="00F808F6"/>
    <w:rsid w:val="00F81021"/>
    <w:rsid w:val="00F821FE"/>
    <w:rsid w:val="00F823A6"/>
    <w:rsid w:val="00F828A5"/>
    <w:rsid w:val="00F852E9"/>
    <w:rsid w:val="00F8750C"/>
    <w:rsid w:val="00F9036B"/>
    <w:rsid w:val="00F91DEC"/>
    <w:rsid w:val="00F92193"/>
    <w:rsid w:val="00F9292A"/>
    <w:rsid w:val="00F94A51"/>
    <w:rsid w:val="00F94A7F"/>
    <w:rsid w:val="00F97472"/>
    <w:rsid w:val="00FA15BF"/>
    <w:rsid w:val="00FA4327"/>
    <w:rsid w:val="00FB1567"/>
    <w:rsid w:val="00FB1972"/>
    <w:rsid w:val="00FB1C85"/>
    <w:rsid w:val="00FB23CD"/>
    <w:rsid w:val="00FB3F7D"/>
    <w:rsid w:val="00FB6A32"/>
    <w:rsid w:val="00FB6BE9"/>
    <w:rsid w:val="00FB7862"/>
    <w:rsid w:val="00FC274E"/>
    <w:rsid w:val="00FC3F3E"/>
    <w:rsid w:val="00FC520F"/>
    <w:rsid w:val="00FC56CC"/>
    <w:rsid w:val="00FC6F12"/>
    <w:rsid w:val="00FC72B0"/>
    <w:rsid w:val="00FD305E"/>
    <w:rsid w:val="00FD6499"/>
    <w:rsid w:val="00FD779B"/>
    <w:rsid w:val="00FE5AAD"/>
    <w:rsid w:val="00FE5E59"/>
    <w:rsid w:val="00FF05CF"/>
    <w:rsid w:val="00FF1B68"/>
    <w:rsid w:val="00FF2648"/>
    <w:rsid w:val="00FF2AA1"/>
    <w:rsid w:val="00FF3091"/>
    <w:rsid w:val="00FF77C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color w:val="4D5259"/>
        <w:lang w:val="en-NZ" w:eastAsia="en-US" w:bidi="ar-SA"/>
      </w:rPr>
    </w:rPrDefault>
    <w:pPrDefault>
      <w:pPr>
        <w:spacing w:before="120" w:after="180"/>
      </w:pPr>
    </w:pPrDefault>
  </w:docDefaults>
  <w:latentStyles w:defLockedState="1" w:defUIPriority="99" w:defSemiHidden="0" w:defUnhideWhenUsed="0" w:defQFormat="0" w:count="377">
    <w:lsdException w:name="Normal" w:locked="0" w:uiPriority="0" w:qFormat="1"/>
    <w:lsdException w:name="heading 1" w:locked="0" w:uiPriority="2" w:qFormat="1"/>
    <w:lsdException w:name="heading 2" w:locked="0" w:semiHidden="1" w:uiPriority="2" w:unhideWhenUsed="1" w:qFormat="1"/>
    <w:lsdException w:name="heading 3" w:locked="0" w:semiHidden="1" w:uiPriority="2" w:unhideWhenUsed="1" w:qFormat="1"/>
    <w:lsdException w:name="heading 4" w:locked="0" w:semiHidden="1" w:uiPriority="2" w:unhideWhenUsed="1" w:qFormat="1"/>
    <w:lsdException w:name="heading 5" w:semiHidden="1" w:uiPriority="2"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2"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locked="0" w:semiHidden="1" w:uiPriority="39" w:unhideWhenUsed="1" w:qFormat="1"/>
    <w:lsdException w:name="toc 2" w:locked="0"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iPriority="0" w:unhideWhenUsed="1"/>
    <w:lsdException w:name="footnote text" w:semiHidden="1" w:uiPriority="49" w:unhideWhenUsed="1"/>
    <w:lsdException w:name="annotation text" w:semiHidden="1" w:unhideWhenUsed="1"/>
    <w:lsdException w:name="header" w:semiHidden="1" w:uiPriority="24" w:unhideWhenUsed="1" w:qFormat="1"/>
    <w:lsdException w:name="footer" w:locked="0" w:semiHidden="1" w:uiPriority="0" w:unhideWhenUsed="1" w:qFormat="1"/>
    <w:lsdException w:name="index heading" w:semiHidden="1" w:uiPriority="49" w:unhideWhenUsed="1"/>
    <w:lsdException w:name="caption" w:locked="0" w:semiHidden="1" w:uiPriority="35" w:unhideWhenUsed="1" w:qFormat="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49" w:unhideWhenUsed="1"/>
    <w:lsdException w:name="annotation reference" w:semiHidden="1" w:unhideWhenUsed="1"/>
    <w:lsdException w:name="line number" w:semiHidden="1" w:uiPriority="49" w:unhideWhenUsed="1"/>
    <w:lsdException w:name="page number" w:semiHidden="1" w:uiPriority="49" w:unhideWhenUsed="1"/>
    <w:lsdException w:name="endnote reference" w:semiHidden="1" w:uiPriority="0" w:unhideWhenUsed="1"/>
    <w:lsdException w:name="endnote text" w:semiHidden="1" w:uiPriority="0" w:unhideWhenUsed="1"/>
    <w:lsdException w:name="table of authorities" w:semiHidden="1" w:uiPriority="39" w:unhideWhenUsed="1"/>
    <w:lsdException w:name="macro" w:semiHidden="1" w:uiPriority="49" w:unhideWhenUsed="1"/>
    <w:lsdException w:name="toa heading" w:semiHidden="1" w:uiPriority="39" w:unhideWhenUsed="1"/>
    <w:lsdException w:name="List" w:locked="0" w:semiHidden="1" w:uiPriority="3" w:unhideWhenUsed="1" w:qFormat="1"/>
    <w:lsdException w:name="List Bullet" w:locked="0" w:semiHidden="1" w:uiPriority="2" w:unhideWhenUsed="1" w:qFormat="1"/>
    <w:lsdException w:name="List Number" w:semiHidden="1" w:uiPriority="11" w:qFormat="1"/>
    <w:lsdException w:name="List 2" w:locked="0" w:semiHidden="1" w:uiPriority="3" w:unhideWhenUsed="1" w:qFormat="1"/>
    <w:lsdException w:name="List 3" w:locked="0" w:semiHidden="1" w:uiPriority="3" w:unhideWhenUsed="1" w:qFormat="1"/>
    <w:lsdException w:name="List 4" w:locked="0" w:semiHidden="1" w:uiPriority="3" w:unhideWhenUsed="1" w:qFormat="1"/>
    <w:lsdException w:name="List 5" w:semiHidden="1" w:uiPriority="49" w:unhideWhenUsed="1"/>
    <w:lsdException w:name="List Bullet 2" w:locked="0" w:semiHidden="1" w:uiPriority="2" w:unhideWhenUsed="1" w:qFormat="1"/>
    <w:lsdException w:name="List Bullet 3" w:locked="0" w:semiHidden="1" w:uiPriority="2" w:unhideWhenUsed="1" w:qFormat="1"/>
    <w:lsdException w:name="List Bullet 4" w:locked="0" w:semiHidden="1" w:uiPriority="2" w:unhideWhenUsed="1" w:qFormat="1"/>
    <w:lsdException w:name="List Bullet 5" w:semiHidden="1" w:uiPriority="49" w:unhideWhenUsed="1"/>
    <w:lsdException w:name="List Number 2" w:semiHidden="1" w:uiPriority="11" w:unhideWhenUsed="1"/>
    <w:lsdException w:name="List Number 3" w:semiHidden="1" w:uiPriority="11" w:unhideWhenUsed="1"/>
    <w:lsdException w:name="List Number 4" w:semiHidden="1" w:uiPriority="49" w:unhideWhenUsed="1"/>
    <w:lsdException w:name="List Number 5" w:semiHidden="1" w:uiPriority="49" w:unhideWhenUsed="1"/>
    <w:lsdException w:name="Title" w:locked="0" w:uiPriority="10"/>
    <w:lsdException w:name="Closing" w:semiHidden="1" w:uiPriority="49" w:unhideWhenUsed="1"/>
    <w:lsdException w:name="Signature" w:semiHidden="1" w:uiPriority="49"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iPriority="11" w:unhideWhenUsed="1" w:qFormat="1"/>
    <w:lsdException w:name="List Continue 2" w:semiHidden="1" w:uiPriority="11" w:unhideWhenUsed="1"/>
    <w:lsdException w:name="List Continue 3" w:semiHidden="1" w:uiPriority="11"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locked="0" w:uiPriority="11" w:qFormat="1"/>
    <w:lsdException w:name="Salutation" w:semiHidden="1" w:uiPriority="0" w:unhideWhenUsed="1"/>
    <w:lsdException w:name="Date" w:locked="0" w:semiHidden="1" w:uiPriority="11" w:unhideWhenUsed="1"/>
    <w:lsdException w:name="Body Text First Indent" w:semiHidden="1" w:uiPriority="49" w:unhideWhenUsed="1"/>
    <w:lsdException w:name="Body Text First Indent 2" w:semiHidden="1" w:uiPriority="49" w:unhideWhenUsed="1"/>
    <w:lsdException w:name="Note Heading" w:semiHidden="1" w:uiPriority="49" w:unhideWhenUsed="1"/>
    <w:lsdException w:name="Body Text 2" w:semiHidden="1" w:uiPriority="49" w:unhideWhenUsed="1"/>
    <w:lsdException w:name="Body Text 3" w:semiHidden="1" w:uiPriority="49" w:unhideWhenUsed="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0" w:unhideWhenUsed="1"/>
    <w:lsdException w:name="Strong" w:locked="0" w:uiPriority="0"/>
    <w:lsdException w:name="Emphasis" w:locked="0" w:uiPriority="1"/>
    <w:lsdException w:name="Document Map" w:semiHidden="1" w:uiPriority="49" w:unhideWhenUsed="1"/>
    <w:lsdException w:name="Plain Text" w:semiHidden="1" w:unhideWhenUsed="1"/>
    <w:lsdException w:name="E-mail Signature" w:semiHidden="1" w:uiPriority="49"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iPriority="4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lsdException w:name="HTML Sample" w:semiHidden="1" w:unhideWhenUsed="1"/>
    <w:lsdException w:name="HTML Typewriter" w:semiHidden="1" w:unhideWhenUsed="1"/>
    <w:lsdException w:name="HTML Variable" w:semiHidden="1" w:unhideWhenUsed="1"/>
    <w:lsdException w:name="annotation subject" w:semiHidden="1" w:uiPriority="4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49" w:unhideWhenUsed="1"/>
    <w:lsdException w:name="Table Grid" w:uiPriority="0"/>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locked="0" w:uiPriority="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qFormat/>
    <w:rsid w:val="00BD27A9"/>
    <w:pPr>
      <w:spacing w:after="120"/>
    </w:pPr>
    <w:rPr>
      <w:lang w:val="en-AU"/>
    </w:rPr>
  </w:style>
  <w:style w:type="paragraph" w:styleId="Heading1">
    <w:name w:val="heading 1"/>
    <w:basedOn w:val="Normal"/>
    <w:next w:val="Normal"/>
    <w:link w:val="Heading1Char"/>
    <w:uiPriority w:val="2"/>
    <w:qFormat/>
    <w:rsid w:val="002C2A63"/>
    <w:pPr>
      <w:keepNext/>
      <w:keepLines/>
      <w:pageBreakBefore/>
      <w:numPr>
        <w:numId w:val="3"/>
      </w:numPr>
      <w:spacing w:before="0"/>
      <w:outlineLvl w:val="0"/>
    </w:pPr>
    <w:rPr>
      <w:bCs/>
      <w:iCs/>
      <w:color w:val="4D5259" w:themeColor="text2"/>
      <w:sz w:val="36"/>
      <w:szCs w:val="40"/>
    </w:rPr>
  </w:style>
  <w:style w:type="paragraph" w:styleId="Heading2">
    <w:name w:val="heading 2"/>
    <w:basedOn w:val="Heading1"/>
    <w:next w:val="Normal"/>
    <w:link w:val="Heading2Char"/>
    <w:uiPriority w:val="2"/>
    <w:qFormat/>
    <w:rsid w:val="00A01A1D"/>
    <w:pPr>
      <w:pageBreakBefore w:val="0"/>
      <w:numPr>
        <w:ilvl w:val="1"/>
      </w:numPr>
      <w:spacing w:before="120"/>
      <w:outlineLvl w:val="1"/>
    </w:pPr>
    <w:rPr>
      <w:bCs w:val="0"/>
      <w:color w:val="F18A21"/>
      <w:sz w:val="28"/>
      <w:szCs w:val="32"/>
    </w:rPr>
  </w:style>
  <w:style w:type="paragraph" w:styleId="Heading3">
    <w:name w:val="heading 3"/>
    <w:basedOn w:val="Heading2"/>
    <w:next w:val="Normal"/>
    <w:link w:val="Heading3Char"/>
    <w:uiPriority w:val="2"/>
    <w:qFormat/>
    <w:rsid w:val="00674A3D"/>
    <w:pPr>
      <w:numPr>
        <w:ilvl w:val="2"/>
      </w:numPr>
      <w:outlineLvl w:val="2"/>
    </w:pPr>
    <w:rPr>
      <w:bCs/>
      <w:sz w:val="20"/>
      <w:szCs w:val="26"/>
    </w:rPr>
  </w:style>
  <w:style w:type="paragraph" w:styleId="Heading4">
    <w:name w:val="heading 4"/>
    <w:basedOn w:val="Heading3"/>
    <w:next w:val="Normal"/>
    <w:link w:val="Heading4Char"/>
    <w:uiPriority w:val="2"/>
    <w:qFormat/>
    <w:rsid w:val="005C0777"/>
    <w:pPr>
      <w:numPr>
        <w:ilvl w:val="3"/>
      </w:numPr>
      <w:outlineLvl w:val="3"/>
    </w:pPr>
    <w:rPr>
      <w:bCs w:val="0"/>
      <w:color w:val="4D5259" w:themeColor="text2"/>
      <w:szCs w:val="20"/>
    </w:rPr>
  </w:style>
  <w:style w:type="paragraph" w:styleId="Heading5">
    <w:name w:val="heading 5"/>
    <w:basedOn w:val="Heading4"/>
    <w:next w:val="Normal"/>
    <w:link w:val="Heading5Char"/>
    <w:uiPriority w:val="2"/>
    <w:semiHidden/>
    <w:qFormat/>
    <w:locked/>
    <w:rsid w:val="00427218"/>
    <w:pPr>
      <w:numPr>
        <w:ilvl w:val="0"/>
        <w:numId w:val="0"/>
      </w:numPr>
      <w:outlineLvl w:val="4"/>
    </w:pPr>
  </w:style>
  <w:style w:type="paragraph" w:styleId="Heading6">
    <w:name w:val="heading 6"/>
    <w:basedOn w:val="Heading5"/>
    <w:next w:val="Normal"/>
    <w:link w:val="Heading6Char"/>
    <w:semiHidden/>
    <w:qFormat/>
    <w:locked/>
    <w:rsid w:val="00C45411"/>
    <w:pPr>
      <w:outlineLvl w:val="5"/>
    </w:pPr>
    <w:rPr>
      <w:sz w:val="22"/>
      <w:szCs w:val="26"/>
    </w:rPr>
  </w:style>
  <w:style w:type="paragraph" w:styleId="Heading7">
    <w:name w:val="heading 7"/>
    <w:basedOn w:val="Heading6"/>
    <w:next w:val="Normal"/>
    <w:link w:val="Heading7Char"/>
    <w:semiHidden/>
    <w:qFormat/>
    <w:locked/>
    <w:rsid w:val="00F5442F"/>
    <w:pPr>
      <w:numPr>
        <w:ilvl w:val="6"/>
      </w:numPr>
      <w:outlineLvl w:val="6"/>
    </w:pPr>
    <w:rPr>
      <w:i/>
    </w:rPr>
  </w:style>
  <w:style w:type="paragraph" w:styleId="Heading8">
    <w:name w:val="heading 8"/>
    <w:basedOn w:val="Heading5"/>
    <w:next w:val="Normal"/>
    <w:link w:val="Heading8Char"/>
    <w:semiHidden/>
    <w:qFormat/>
    <w:locked/>
    <w:rsid w:val="00E10E8B"/>
    <w:pPr>
      <w:numPr>
        <w:ilvl w:val="7"/>
      </w:numPr>
      <w:outlineLvl w:val="7"/>
    </w:pPr>
    <w:rPr>
      <w:i/>
      <w:sz w:val="21"/>
      <w:szCs w:val="21"/>
    </w:rPr>
  </w:style>
  <w:style w:type="paragraph" w:styleId="Heading9">
    <w:name w:val="heading 9"/>
    <w:basedOn w:val="Heading6"/>
    <w:next w:val="Normal"/>
    <w:link w:val="Heading9Char"/>
    <w:uiPriority w:val="2"/>
    <w:semiHidden/>
    <w:qFormat/>
    <w:locked/>
    <w:rsid w:val="00F875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C2A63"/>
    <w:rPr>
      <w:bCs/>
      <w:iCs/>
      <w:color w:val="4D5259" w:themeColor="text2"/>
      <w:sz w:val="36"/>
      <w:szCs w:val="40"/>
      <w:lang w:val="en-AU"/>
    </w:rPr>
  </w:style>
  <w:style w:type="character" w:customStyle="1" w:styleId="Heading2Char">
    <w:name w:val="Heading 2 Char"/>
    <w:basedOn w:val="DefaultParagraphFont"/>
    <w:link w:val="Heading2"/>
    <w:uiPriority w:val="2"/>
    <w:rsid w:val="00A01A1D"/>
    <w:rPr>
      <w:iCs/>
      <w:color w:val="F18A21"/>
      <w:sz w:val="28"/>
      <w:szCs w:val="32"/>
      <w:lang w:val="en-AU"/>
    </w:rPr>
  </w:style>
  <w:style w:type="character" w:customStyle="1" w:styleId="Heading3Char">
    <w:name w:val="Heading 3 Char"/>
    <w:basedOn w:val="DefaultParagraphFont"/>
    <w:link w:val="Heading3"/>
    <w:uiPriority w:val="2"/>
    <w:rsid w:val="00674A3D"/>
    <w:rPr>
      <w:bCs/>
      <w:iCs/>
      <w:color w:val="F08920" w:themeColor="accent2"/>
      <w:szCs w:val="26"/>
      <w:lang w:val="en-AU"/>
    </w:rPr>
  </w:style>
  <w:style w:type="character" w:customStyle="1" w:styleId="Heading4Char">
    <w:name w:val="Heading 4 Char"/>
    <w:basedOn w:val="DefaultParagraphFont"/>
    <w:link w:val="Heading4"/>
    <w:uiPriority w:val="2"/>
    <w:rsid w:val="005C0777"/>
    <w:rPr>
      <w:iCs/>
      <w:color w:val="4D5259" w:themeColor="text2"/>
      <w:lang w:val="en-AU"/>
    </w:rPr>
  </w:style>
  <w:style w:type="character" w:customStyle="1" w:styleId="Heading5Char">
    <w:name w:val="Heading 5 Char"/>
    <w:basedOn w:val="DefaultParagraphFont"/>
    <w:link w:val="Heading5"/>
    <w:uiPriority w:val="2"/>
    <w:semiHidden/>
    <w:rsid w:val="001D0FD3"/>
    <w:rPr>
      <w:b/>
      <w:iCs/>
      <w:color w:val="F08920" w:themeColor="accent2"/>
      <w:szCs w:val="23"/>
      <w:lang w:val="en-AU"/>
    </w:rPr>
  </w:style>
  <w:style w:type="character" w:customStyle="1" w:styleId="Heading6Char">
    <w:name w:val="Heading 6 Char"/>
    <w:basedOn w:val="DefaultParagraphFont"/>
    <w:link w:val="Heading6"/>
    <w:semiHidden/>
    <w:rsid w:val="009F2DD9"/>
    <w:rPr>
      <w:rFonts w:ascii="Arial Bold" w:hAnsi="Arial Bold"/>
      <w:iCs/>
      <w:caps/>
      <w:color w:val="227A35" w:themeColor="accent3"/>
      <w:sz w:val="22"/>
      <w:szCs w:val="26"/>
      <w:lang w:val="en-AU"/>
    </w:rPr>
  </w:style>
  <w:style w:type="character" w:customStyle="1" w:styleId="Heading7Char">
    <w:name w:val="Heading 7 Char"/>
    <w:basedOn w:val="DefaultParagraphFont"/>
    <w:link w:val="Heading7"/>
    <w:semiHidden/>
    <w:rsid w:val="00F5442F"/>
    <w:rPr>
      <w:rFonts w:ascii="Arial Bold" w:hAnsi="Arial Bold"/>
      <w:i/>
      <w:iCs/>
      <w:color w:val="F08920" w:themeColor="accent2"/>
      <w:sz w:val="24"/>
      <w:szCs w:val="26"/>
      <w:lang w:val="en-AU"/>
    </w:rPr>
  </w:style>
  <w:style w:type="character" w:customStyle="1" w:styleId="Heading8Char">
    <w:name w:val="Heading 8 Char"/>
    <w:basedOn w:val="DefaultParagraphFont"/>
    <w:link w:val="Heading8"/>
    <w:semiHidden/>
    <w:rsid w:val="003F7EC0"/>
    <w:rPr>
      <w:b/>
      <w:i/>
      <w:iCs/>
      <w:color w:val="4D5259" w:themeColor="accent1"/>
      <w:sz w:val="21"/>
      <w:szCs w:val="21"/>
      <w:lang w:val="en-AU"/>
    </w:rPr>
  </w:style>
  <w:style w:type="character" w:customStyle="1" w:styleId="Heading9Char">
    <w:name w:val="Heading 9 Char"/>
    <w:basedOn w:val="DefaultParagraphFont"/>
    <w:link w:val="Heading9"/>
    <w:uiPriority w:val="2"/>
    <w:semiHidden/>
    <w:rsid w:val="00B21395"/>
    <w:rPr>
      <w:bCs/>
      <w:i/>
      <w:color w:val="F08920" w:themeColor="accent2"/>
      <w:sz w:val="22"/>
      <w:szCs w:val="25"/>
      <w:lang w:val="en-AU"/>
    </w:rPr>
  </w:style>
  <w:style w:type="table" w:customStyle="1" w:styleId="SMECTable1">
    <w:name w:val="SMEC Table 1"/>
    <w:basedOn w:val="TableNormal"/>
    <w:uiPriority w:val="99"/>
    <w:rsid w:val="00334192"/>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character" w:customStyle="1" w:styleId="Normalhighlight1">
    <w:name w:val="Normal (highlight 1)"/>
    <w:basedOn w:val="Strong"/>
    <w:uiPriority w:val="27"/>
    <w:rsid w:val="00914602"/>
    <w:rPr>
      <w:b w:val="0"/>
      <w:bCs/>
      <w:bdr w:val="none" w:sz="0" w:space="0" w:color="auto"/>
      <w:shd w:val="clear" w:color="auto" w:fill="FFFF00"/>
    </w:rPr>
  </w:style>
  <w:style w:type="table" w:styleId="TableGrid">
    <w:name w:val="Table Grid"/>
    <w:aliases w:val="BPUA Table"/>
    <w:basedOn w:val="TableNormal"/>
    <w:locked/>
    <w:rsid w:val="00CF13BA"/>
    <w:pPr>
      <w:spacing w:after="0"/>
    </w:pPr>
    <w:rPr>
      <w:rFonts w:cs="Times New Roman"/>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ntred">
    <w:name w:val="Normal Centred"/>
    <w:basedOn w:val="Normal"/>
    <w:next w:val="Normal"/>
    <w:rsid w:val="00996110"/>
    <w:pPr>
      <w:jc w:val="center"/>
    </w:pPr>
  </w:style>
  <w:style w:type="paragraph" w:customStyle="1" w:styleId="NormalRight">
    <w:name w:val="Normal Right"/>
    <w:basedOn w:val="Normal"/>
    <w:next w:val="Normal"/>
    <w:rsid w:val="00996110"/>
    <w:pPr>
      <w:jc w:val="right"/>
    </w:pPr>
  </w:style>
  <w:style w:type="character" w:customStyle="1" w:styleId="Normalhighlightremoved">
    <w:name w:val="Normal (highlight removed)"/>
    <w:basedOn w:val="Normalhighlight3"/>
    <w:uiPriority w:val="28"/>
    <w:rsid w:val="00914602"/>
    <w:rPr>
      <w:b w:val="0"/>
      <w:bCs/>
      <w:bdr w:val="none" w:sz="0" w:space="0" w:color="auto"/>
      <w:shd w:val="clear" w:color="auto" w:fill="auto"/>
    </w:rPr>
  </w:style>
  <w:style w:type="paragraph" w:customStyle="1" w:styleId="Header1">
    <w:name w:val="Header 1"/>
    <w:basedOn w:val="Normal"/>
    <w:uiPriority w:val="99"/>
    <w:rsid w:val="00C906B0"/>
    <w:pPr>
      <w:spacing w:before="0" w:after="0"/>
    </w:pPr>
    <w:rPr>
      <w:color w:val="4D5259" w:themeColor="accent1"/>
      <w:sz w:val="27"/>
      <w:szCs w:val="24"/>
    </w:rPr>
  </w:style>
  <w:style w:type="paragraph" w:customStyle="1" w:styleId="TSHeading5">
    <w:name w:val="TS Heading 5"/>
    <w:basedOn w:val="Normal"/>
    <w:uiPriority w:val="1"/>
    <w:semiHidden/>
    <w:qFormat/>
    <w:locked/>
    <w:rsid w:val="00F641E9"/>
    <w:pPr>
      <w:outlineLvl w:val="0"/>
    </w:pPr>
    <w:rPr>
      <w:i/>
      <w:color w:val="868689"/>
    </w:rPr>
  </w:style>
  <w:style w:type="paragraph" w:customStyle="1" w:styleId="NumberedHeading5">
    <w:name w:val="Numbered Heading 5"/>
    <w:basedOn w:val="Heading5"/>
    <w:next w:val="Normal"/>
    <w:uiPriority w:val="99"/>
    <w:semiHidden/>
    <w:locked/>
    <w:rsid w:val="001D2B47"/>
    <w:pPr>
      <w:numPr>
        <w:numId w:val="2"/>
      </w:numPr>
    </w:pPr>
  </w:style>
  <w:style w:type="character" w:customStyle="1" w:styleId="Normalhighlight2">
    <w:name w:val="Normal (highlight 2)"/>
    <w:basedOn w:val="Normalhighlight1"/>
    <w:uiPriority w:val="28"/>
    <w:rsid w:val="00914602"/>
    <w:rPr>
      <w:b w:val="0"/>
      <w:bCs/>
      <w:bdr w:val="none" w:sz="0" w:space="0" w:color="auto"/>
      <w:shd w:val="clear" w:color="auto" w:fill="00FF00"/>
    </w:rPr>
  </w:style>
  <w:style w:type="paragraph" w:customStyle="1" w:styleId="Imagecentred">
    <w:name w:val="Image (centred)"/>
    <w:basedOn w:val="Normal"/>
    <w:uiPriority w:val="34"/>
    <w:qFormat/>
    <w:rsid w:val="00376EB6"/>
    <w:pPr>
      <w:keepNext/>
      <w:spacing w:after="0"/>
      <w:jc w:val="center"/>
    </w:pPr>
    <w:rPr>
      <w:noProof/>
      <w:lang w:eastAsia="en-AU"/>
    </w:rPr>
  </w:style>
  <w:style w:type="paragraph" w:styleId="ListParagraph">
    <w:name w:val="List Paragraph"/>
    <w:aliases w:val="Heading 2 + List Paragraph,NFP GP Bulleted List"/>
    <w:basedOn w:val="Normal"/>
    <w:link w:val="ListParagraphChar"/>
    <w:uiPriority w:val="34"/>
    <w:qFormat/>
    <w:locked/>
    <w:rsid w:val="00A631E7"/>
    <w:pPr>
      <w:ind w:left="720"/>
      <w:contextualSpacing/>
    </w:pPr>
  </w:style>
  <w:style w:type="paragraph" w:customStyle="1" w:styleId="CaptionTable">
    <w:name w:val="Caption Table"/>
    <w:basedOn w:val="Caption"/>
    <w:next w:val="Normal"/>
    <w:uiPriority w:val="36"/>
    <w:qFormat/>
    <w:rsid w:val="00F0535E"/>
    <w:pPr>
      <w:keepNext/>
    </w:pPr>
  </w:style>
  <w:style w:type="paragraph" w:styleId="Caption">
    <w:name w:val="caption"/>
    <w:aliases w:val="Caption Figure"/>
    <w:basedOn w:val="Normal"/>
    <w:next w:val="Normal"/>
    <w:uiPriority w:val="35"/>
    <w:qFormat/>
    <w:rsid w:val="00412DDE"/>
    <w:pPr>
      <w:keepLines/>
    </w:pPr>
    <w:rPr>
      <w:bCs/>
      <w:i/>
      <w:sz w:val="18"/>
      <w:szCs w:val="18"/>
    </w:rPr>
  </w:style>
  <w:style w:type="character" w:customStyle="1" w:styleId="Underline">
    <w:name w:val="Underline"/>
    <w:basedOn w:val="Strong"/>
    <w:uiPriority w:val="1"/>
    <w:rsid w:val="00C9190C"/>
    <w:rPr>
      <w:b w:val="0"/>
      <w:bCs/>
      <w:u w:val="single"/>
    </w:rPr>
  </w:style>
  <w:style w:type="table" w:styleId="LightList-Accent1">
    <w:name w:val="Light List Accent 1"/>
    <w:basedOn w:val="TableNormal"/>
    <w:uiPriority w:val="61"/>
    <w:locked/>
    <w:rsid w:val="007333C5"/>
    <w:pPr>
      <w:spacing w:after="0"/>
    </w:p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pPr>
        <w:spacing w:before="0" w:after="0" w:line="240" w:lineRule="auto"/>
      </w:pPr>
      <w:rPr>
        <w:b/>
        <w:bCs/>
        <w:color w:val="FFFFFF" w:themeColor="background1"/>
      </w:rPr>
      <w:tblPr/>
      <w:tcPr>
        <w:shd w:val="clear" w:color="auto" w:fill="4D5259" w:themeFill="accent1"/>
      </w:tcPr>
    </w:tblStylePr>
    <w:tblStylePr w:type="lastRow">
      <w:pPr>
        <w:spacing w:before="0" w:after="0" w:line="240" w:lineRule="auto"/>
      </w:pPr>
      <w:rPr>
        <w:b/>
        <w:bCs/>
      </w:rPr>
      <w:tblPr/>
      <w:tcPr>
        <w:tcBorders>
          <w:top w:val="double" w:sz="6" w:space="0" w:color="4D5259" w:themeColor="accent1"/>
          <w:left w:val="single" w:sz="8" w:space="0" w:color="4D5259" w:themeColor="accent1"/>
          <w:bottom w:val="single" w:sz="8" w:space="0" w:color="4D5259" w:themeColor="accent1"/>
          <w:right w:val="single" w:sz="8" w:space="0" w:color="4D5259" w:themeColor="accent1"/>
        </w:tcBorders>
      </w:tcPr>
    </w:tblStylePr>
    <w:tblStylePr w:type="firstCol">
      <w:rPr>
        <w:b/>
        <w:bCs/>
      </w:rPr>
    </w:tblStylePr>
    <w:tblStylePr w:type="lastCol">
      <w:rPr>
        <w:b/>
        <w:bCs/>
      </w:rPr>
    </w:tblStylePr>
    <w:tblStylePr w:type="band1Vert">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tblStylePr w:type="band1Horz">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style>
  <w:style w:type="paragraph" w:customStyle="1" w:styleId="Normalnumbered">
    <w:name w:val="Normal (numbered)"/>
    <w:basedOn w:val="ListParagraph"/>
    <w:uiPriority w:val="99"/>
    <w:semiHidden/>
    <w:locked/>
    <w:rsid w:val="00EF082C"/>
    <w:pPr>
      <w:numPr>
        <w:ilvl w:val="2"/>
        <w:numId w:val="1"/>
      </w:numPr>
      <w:ind w:left="851" w:hanging="851"/>
      <w:contextualSpacing w:val="0"/>
    </w:pPr>
  </w:style>
  <w:style w:type="paragraph" w:styleId="BodyText">
    <w:name w:val="Body Text"/>
    <w:basedOn w:val="Normal"/>
    <w:link w:val="BodyTextChar"/>
    <w:uiPriority w:val="1"/>
    <w:semiHidden/>
    <w:qFormat/>
    <w:locked/>
    <w:rsid w:val="00353862"/>
  </w:style>
  <w:style w:type="paragraph" w:styleId="BalloonText">
    <w:name w:val="Balloon Text"/>
    <w:basedOn w:val="Normal"/>
    <w:link w:val="BalloonTextChar"/>
    <w:uiPriority w:val="49"/>
    <w:semiHidden/>
    <w:locked/>
    <w:rsid w:val="00C313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BF"/>
    <w:rPr>
      <w:rFonts w:ascii="Tahoma" w:hAnsi="Tahoma" w:cs="Tahoma"/>
      <w:sz w:val="16"/>
      <w:szCs w:val="16"/>
      <w:lang w:val="en-AU"/>
    </w:rPr>
  </w:style>
  <w:style w:type="paragraph" w:styleId="TOCHeading">
    <w:name w:val="TOC Heading"/>
    <w:basedOn w:val="Normal"/>
    <w:next w:val="Normal"/>
    <w:uiPriority w:val="98"/>
    <w:qFormat/>
    <w:rsid w:val="008709DB"/>
    <w:rPr>
      <w:rFonts w:cs="Times New Roman"/>
      <w:color w:val="4D5259" w:themeColor="text2"/>
      <w:sz w:val="36"/>
      <w:lang w:eastAsia="en-AU"/>
    </w:rPr>
  </w:style>
  <w:style w:type="paragraph" w:styleId="TOC2">
    <w:name w:val="toc 2"/>
    <w:next w:val="Normal"/>
    <w:autoRedefine/>
    <w:uiPriority w:val="39"/>
    <w:rsid w:val="007652C1"/>
    <w:pPr>
      <w:tabs>
        <w:tab w:val="left" w:pos="1134"/>
        <w:tab w:val="right" w:leader="dot" w:pos="9639"/>
      </w:tabs>
      <w:spacing w:before="0" w:after="0"/>
      <w:ind w:left="1134" w:right="992" w:hanging="567"/>
    </w:pPr>
    <w:rPr>
      <w:noProof/>
      <w:color w:val="4D5259" w:themeColor="text2"/>
      <w:lang w:val="en-AU" w:eastAsia="en-AU"/>
    </w:rPr>
  </w:style>
  <w:style w:type="character" w:styleId="IntenseEmphasis">
    <w:name w:val="Intense Emphasis"/>
    <w:basedOn w:val="Emphasis"/>
    <w:uiPriority w:val="1"/>
    <w:rsid w:val="00C9190C"/>
    <w:rPr>
      <w:b/>
      <w:i/>
      <w:iCs/>
    </w:rPr>
  </w:style>
  <w:style w:type="paragraph" w:styleId="TOC1">
    <w:name w:val="toc 1"/>
    <w:basedOn w:val="TOC2"/>
    <w:next w:val="Normal"/>
    <w:autoRedefine/>
    <w:uiPriority w:val="39"/>
    <w:rsid w:val="008A502F"/>
    <w:pPr>
      <w:spacing w:before="120"/>
      <w:ind w:left="567"/>
    </w:pPr>
    <w:rPr>
      <w:caps/>
      <w:color w:val="F08920" w:themeColor="accent2"/>
    </w:rPr>
  </w:style>
  <w:style w:type="character" w:styleId="CommentReference">
    <w:name w:val="annotation reference"/>
    <w:basedOn w:val="DefaultParagraphFont"/>
    <w:uiPriority w:val="99"/>
    <w:semiHidden/>
    <w:locked/>
    <w:rsid w:val="0069659A"/>
    <w:rPr>
      <w:sz w:val="16"/>
      <w:szCs w:val="16"/>
    </w:rPr>
  </w:style>
  <w:style w:type="paragraph" w:styleId="CommentText">
    <w:name w:val="annotation text"/>
    <w:basedOn w:val="Normal"/>
    <w:link w:val="CommentTextChar"/>
    <w:uiPriority w:val="99"/>
    <w:semiHidden/>
    <w:locked/>
    <w:rsid w:val="0069659A"/>
  </w:style>
  <w:style w:type="character" w:customStyle="1" w:styleId="CommentTextChar">
    <w:name w:val="Comment Text Char"/>
    <w:basedOn w:val="DefaultParagraphFont"/>
    <w:link w:val="CommentText"/>
    <w:uiPriority w:val="99"/>
    <w:semiHidden/>
    <w:rsid w:val="0069659A"/>
    <w:rPr>
      <w:sz w:val="20"/>
      <w:szCs w:val="20"/>
      <w:lang w:val="en-AU"/>
    </w:rPr>
  </w:style>
  <w:style w:type="paragraph" w:styleId="CommentSubject">
    <w:name w:val="annotation subject"/>
    <w:basedOn w:val="CommentText"/>
    <w:next w:val="CommentText"/>
    <w:link w:val="CommentSubjectChar"/>
    <w:uiPriority w:val="49"/>
    <w:semiHidden/>
    <w:locked/>
    <w:rsid w:val="0069659A"/>
    <w:rPr>
      <w:b/>
      <w:bCs/>
    </w:rPr>
  </w:style>
  <w:style w:type="character" w:customStyle="1" w:styleId="CommentSubjectChar">
    <w:name w:val="Comment Subject Char"/>
    <w:basedOn w:val="CommentTextChar"/>
    <w:link w:val="CommentSubject"/>
    <w:uiPriority w:val="99"/>
    <w:semiHidden/>
    <w:rsid w:val="0069659A"/>
    <w:rPr>
      <w:b/>
      <w:bCs/>
      <w:sz w:val="20"/>
      <w:szCs w:val="20"/>
      <w:lang w:val="en-AU"/>
    </w:rPr>
  </w:style>
  <w:style w:type="paragraph" w:styleId="Revision">
    <w:name w:val="Revision"/>
    <w:hidden/>
    <w:uiPriority w:val="99"/>
    <w:semiHidden/>
    <w:rsid w:val="000E7669"/>
    <w:pPr>
      <w:spacing w:after="0"/>
    </w:pPr>
    <w:rPr>
      <w:lang w:val="en-AU"/>
    </w:rPr>
  </w:style>
  <w:style w:type="character" w:styleId="Strong">
    <w:name w:val="Strong"/>
    <w:basedOn w:val="DefaultParagraphFont"/>
    <w:unhideWhenUsed/>
    <w:rsid w:val="000B4EDA"/>
    <w:rPr>
      <w:b/>
      <w:bCs/>
    </w:rPr>
  </w:style>
  <w:style w:type="paragraph" w:styleId="NormalWeb">
    <w:name w:val="Normal (Web)"/>
    <w:basedOn w:val="Normal"/>
    <w:uiPriority w:val="99"/>
    <w:semiHidden/>
    <w:locked/>
    <w:rsid w:val="00167626"/>
    <w:pPr>
      <w:spacing w:before="100" w:beforeAutospacing="1" w:after="100" w:afterAutospacing="1"/>
    </w:pPr>
    <w:rPr>
      <w:rFonts w:ascii="Times New Roman" w:eastAsiaTheme="minorEastAsia" w:hAnsi="Times New Roman" w:cs="Times New Roman"/>
      <w:sz w:val="24"/>
      <w:szCs w:val="24"/>
      <w:lang w:eastAsia="en-AU"/>
    </w:rPr>
  </w:style>
  <w:style w:type="table" w:styleId="TableList8">
    <w:name w:val="Table List 8"/>
    <w:basedOn w:val="TableNormal"/>
    <w:uiPriority w:val="99"/>
    <w:semiHidden/>
    <w:unhideWhenUsed/>
    <w:locked/>
    <w:rsid w:val="00525D0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basedOn w:val="DefaultParagraphFont"/>
    <w:uiPriority w:val="99"/>
    <w:semiHidden/>
    <w:qFormat/>
    <w:locked/>
    <w:rsid w:val="00EF6919"/>
    <w:rPr>
      <w:noProof w:val="0"/>
      <w:bdr w:val="none" w:sz="0" w:space="0" w:color="auto"/>
      <w:shd w:val="clear" w:color="auto" w:fill="FF0DAE"/>
      <w:lang w:val="en-AU"/>
    </w:rPr>
  </w:style>
  <w:style w:type="paragraph" w:customStyle="1" w:styleId="Sub-heading1">
    <w:name w:val="Sub-heading 1"/>
    <w:basedOn w:val="Heading1"/>
    <w:next w:val="Normal"/>
    <w:uiPriority w:val="6"/>
    <w:qFormat/>
    <w:rsid w:val="006F6598"/>
    <w:pPr>
      <w:pageBreakBefore w:val="0"/>
      <w:numPr>
        <w:numId w:val="0"/>
      </w:numPr>
    </w:pPr>
    <w:rPr>
      <w:bCs w:val="0"/>
      <w:caps/>
      <w:color w:val="F18A21"/>
      <w:sz w:val="26"/>
    </w:rPr>
  </w:style>
  <w:style w:type="paragraph" w:customStyle="1" w:styleId="Sub-heading2">
    <w:name w:val="Sub-heading 2"/>
    <w:basedOn w:val="Heading2"/>
    <w:next w:val="Normal"/>
    <w:uiPriority w:val="6"/>
    <w:qFormat/>
    <w:rsid w:val="00265680"/>
    <w:pPr>
      <w:numPr>
        <w:ilvl w:val="0"/>
        <w:numId w:val="0"/>
      </w:numPr>
    </w:pPr>
    <w:rPr>
      <w:caps/>
      <w:color w:val="4D5259" w:themeColor="accent1"/>
      <w:szCs w:val="26"/>
    </w:rPr>
  </w:style>
  <w:style w:type="paragraph" w:customStyle="1" w:styleId="Sub-heading3">
    <w:name w:val="Sub-heading 3"/>
    <w:basedOn w:val="Heading3"/>
    <w:next w:val="Normal"/>
    <w:uiPriority w:val="6"/>
    <w:qFormat/>
    <w:rsid w:val="00265680"/>
    <w:pPr>
      <w:numPr>
        <w:ilvl w:val="0"/>
        <w:numId w:val="0"/>
      </w:numPr>
    </w:pPr>
    <w:rPr>
      <w:b/>
      <w:bCs w:val="0"/>
      <w:color w:val="4D5259" w:themeColor="text2"/>
      <w:sz w:val="24"/>
    </w:rPr>
  </w:style>
  <w:style w:type="paragraph" w:customStyle="1" w:styleId="Sub-heading4">
    <w:name w:val="Sub-heading 4"/>
    <w:basedOn w:val="Heading4"/>
    <w:next w:val="Normal"/>
    <w:uiPriority w:val="6"/>
    <w:qFormat/>
    <w:rsid w:val="006F6598"/>
    <w:pPr>
      <w:numPr>
        <w:ilvl w:val="0"/>
        <w:numId w:val="0"/>
      </w:numPr>
    </w:pPr>
    <w:rPr>
      <w:bCs/>
      <w:caps/>
      <w:color w:val="F18A21"/>
      <w:szCs w:val="26"/>
    </w:rPr>
  </w:style>
  <w:style w:type="table" w:styleId="LightShading">
    <w:name w:val="Light Shading"/>
    <w:basedOn w:val="TableNormal"/>
    <w:uiPriority w:val="60"/>
    <w:locked/>
    <w:rsid w:val="007333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superscript">
    <w:name w:val="Normal (superscript)"/>
    <w:basedOn w:val="Emphasis"/>
    <w:uiPriority w:val="1"/>
    <w:rsid w:val="00EA274E"/>
    <w:rPr>
      <w:i w:val="0"/>
      <w:iCs/>
      <w:vertAlign w:val="superscript"/>
    </w:rPr>
  </w:style>
  <w:style w:type="character" w:customStyle="1" w:styleId="FooterNo">
    <w:name w:val="Footer No."/>
    <w:basedOn w:val="DefaultParagraphFont"/>
    <w:uiPriority w:val="1"/>
    <w:semiHidden/>
    <w:qFormat/>
    <w:locked/>
    <w:rsid w:val="00E70F05"/>
    <w:rPr>
      <w:rFonts w:ascii="Arial" w:hAnsi="Arial" w:cs="Arial"/>
      <w:b/>
      <w:color w:val="227A35" w:themeColor="accent3"/>
      <w:sz w:val="20"/>
    </w:rPr>
  </w:style>
  <w:style w:type="paragraph" w:customStyle="1" w:styleId="TitlePageH1">
    <w:name w:val="Title Page H1"/>
    <w:semiHidden/>
    <w:qFormat/>
    <w:locked/>
    <w:rsid w:val="00372E71"/>
    <w:pPr>
      <w:jc w:val="right"/>
    </w:pPr>
    <w:rPr>
      <w:b/>
      <w:bCs/>
      <w:color w:val="FFFFFF" w:themeColor="background1"/>
      <w:sz w:val="76"/>
      <w:szCs w:val="76"/>
      <w:lang w:val="en-AU"/>
    </w:rPr>
  </w:style>
  <w:style w:type="paragraph" w:customStyle="1" w:styleId="TitlePageH2">
    <w:name w:val="Title Page H2"/>
    <w:semiHidden/>
    <w:qFormat/>
    <w:locked/>
    <w:rsid w:val="00372E71"/>
    <w:pPr>
      <w:spacing w:after="0"/>
      <w:jc w:val="right"/>
    </w:pPr>
    <w:rPr>
      <w:bCs/>
      <w:color w:val="FFFFFF" w:themeColor="background1"/>
      <w:sz w:val="26"/>
      <w:szCs w:val="26"/>
      <w:lang w:val="en-AU"/>
    </w:rPr>
  </w:style>
  <w:style w:type="paragraph" w:customStyle="1" w:styleId="TitlePageH3">
    <w:name w:val="Title Page H3"/>
    <w:semiHidden/>
    <w:qFormat/>
    <w:locked/>
    <w:rsid w:val="00372E71"/>
    <w:pPr>
      <w:spacing w:after="0"/>
      <w:jc w:val="right"/>
    </w:pPr>
    <w:rPr>
      <w:b/>
      <w:color w:val="227A35" w:themeColor="accent3"/>
      <w:sz w:val="26"/>
      <w:szCs w:val="26"/>
      <w:lang w:val="en-AU"/>
    </w:rPr>
  </w:style>
  <w:style w:type="paragraph" w:customStyle="1" w:styleId="TitlePageH4">
    <w:name w:val="Title Page H4"/>
    <w:semiHidden/>
    <w:qFormat/>
    <w:locked/>
    <w:rsid w:val="00372E71"/>
    <w:pPr>
      <w:spacing w:after="0"/>
      <w:jc w:val="right"/>
    </w:pPr>
    <w:rPr>
      <w:color w:val="227A35" w:themeColor="accent3"/>
      <w:sz w:val="26"/>
      <w:szCs w:val="26"/>
      <w:lang w:val="en-AU"/>
    </w:rPr>
  </w:style>
  <w:style w:type="paragraph" w:customStyle="1" w:styleId="TitlePageH5">
    <w:name w:val="Title Page H5"/>
    <w:basedOn w:val="Sub-heading3"/>
    <w:semiHidden/>
    <w:qFormat/>
    <w:locked/>
    <w:rsid w:val="00372E71"/>
    <w:pPr>
      <w:spacing w:before="240"/>
      <w:jc w:val="right"/>
    </w:pPr>
    <w:rPr>
      <w:b w:val="0"/>
      <w:color w:val="BFBFBF" w:themeColor="background1" w:themeShade="BF"/>
      <w:szCs w:val="22"/>
    </w:rPr>
  </w:style>
  <w:style w:type="character" w:customStyle="1" w:styleId="BodyTextChar">
    <w:name w:val="Body Text Char"/>
    <w:basedOn w:val="DefaultParagraphFont"/>
    <w:link w:val="BodyText"/>
    <w:uiPriority w:val="1"/>
    <w:semiHidden/>
    <w:rsid w:val="00353862"/>
  </w:style>
  <w:style w:type="paragraph" w:customStyle="1" w:styleId="PulloutQuote">
    <w:name w:val="Pullout Quote"/>
    <w:basedOn w:val="Normal"/>
    <w:uiPriority w:val="42"/>
    <w:rsid w:val="00DA0E9D"/>
    <w:pPr>
      <w:framePr w:w="3410" w:h="376" w:hSpace="227" w:wrap="around" w:vAnchor="text" w:hAnchor="page" w:x="8219" w:y="438"/>
      <w:pBdr>
        <w:top w:val="single" w:sz="48" w:space="1" w:color="F08920" w:themeColor="accent2"/>
        <w:left w:val="single" w:sz="48" w:space="4" w:color="F08920" w:themeColor="accent2"/>
        <w:bottom w:val="single" w:sz="48" w:space="1" w:color="F08920" w:themeColor="accent2"/>
        <w:right w:val="single" w:sz="48" w:space="6" w:color="F08920" w:themeColor="accent2"/>
      </w:pBdr>
      <w:shd w:val="clear" w:color="auto" w:fill="F08920" w:themeFill="accent2"/>
      <w:suppressAutoHyphens/>
      <w:spacing w:after="60" w:line="300" w:lineRule="exact"/>
    </w:pPr>
    <w:rPr>
      <w:color w:val="FFFFFF" w:themeColor="background1"/>
      <w:sz w:val="28"/>
      <w:szCs w:val="24"/>
      <w:lang w:eastAsia="en-NZ"/>
    </w:rPr>
  </w:style>
  <w:style w:type="paragraph" w:customStyle="1" w:styleId="SPACER">
    <w:name w:val="SPACER"/>
    <w:basedOn w:val="Normal"/>
    <w:rsid w:val="000554C6"/>
    <w:pPr>
      <w:spacing w:before="0" w:after="0"/>
    </w:pPr>
    <w:rPr>
      <w:sz w:val="4"/>
    </w:rPr>
  </w:style>
  <w:style w:type="character" w:styleId="Emphasis">
    <w:name w:val="Emphasis"/>
    <w:basedOn w:val="DefaultParagraphFont"/>
    <w:uiPriority w:val="1"/>
    <w:rsid w:val="00C9190C"/>
    <w:rPr>
      <w:i/>
      <w:iCs/>
    </w:rPr>
  </w:style>
  <w:style w:type="character" w:styleId="Hyperlink">
    <w:name w:val="Hyperlink"/>
    <w:basedOn w:val="DefaultParagraphFont"/>
    <w:uiPriority w:val="99"/>
    <w:locked/>
    <w:rsid w:val="0020650C"/>
    <w:rPr>
      <w:color w:val="0000FF" w:themeColor="hyperlink"/>
      <w:u w:val="single"/>
    </w:rPr>
  </w:style>
  <w:style w:type="paragraph" w:customStyle="1" w:styleId="spaceheader">
    <w:name w:val="space header"/>
    <w:basedOn w:val="Heading6"/>
    <w:uiPriority w:val="99"/>
    <w:semiHidden/>
    <w:qFormat/>
    <w:locked/>
    <w:rsid w:val="00DC0BAC"/>
    <w:pPr>
      <w:numPr>
        <w:ilvl w:val="4"/>
      </w:numPr>
      <w:spacing w:before="0" w:after="0"/>
    </w:pPr>
    <w:rPr>
      <w:szCs w:val="2"/>
    </w:rPr>
  </w:style>
  <w:style w:type="paragraph" w:customStyle="1" w:styleId="TOCHeading1">
    <w:name w:val="TOC Heading1"/>
    <w:semiHidden/>
    <w:qFormat/>
    <w:locked/>
    <w:rsid w:val="00621B24"/>
    <w:rPr>
      <w:iCs/>
      <w:caps/>
      <w:color w:val="4D5259" w:themeColor="accent1"/>
      <w:sz w:val="32"/>
      <w:szCs w:val="36"/>
      <w:lang w:val="en-AU"/>
    </w:rPr>
  </w:style>
  <w:style w:type="character" w:customStyle="1" w:styleId="Normalhighlight3">
    <w:name w:val="Normal (highlight 3)"/>
    <w:basedOn w:val="Normalhighlight2"/>
    <w:uiPriority w:val="28"/>
    <w:rsid w:val="00914602"/>
    <w:rPr>
      <w:b w:val="0"/>
      <w:bCs/>
      <w:bdr w:val="none" w:sz="0" w:space="0" w:color="auto"/>
      <w:shd w:val="clear" w:color="auto" w:fill="FF0000"/>
    </w:rPr>
  </w:style>
  <w:style w:type="paragraph" w:customStyle="1" w:styleId="Clientnormal">
    <w:name w:val="Client (normal)"/>
    <w:basedOn w:val="Normal"/>
    <w:next w:val="Normal"/>
    <w:uiPriority w:val="4"/>
    <w:qFormat/>
    <w:rsid w:val="00D66880"/>
    <w:pPr>
      <w:pBdr>
        <w:top w:val="dotted" w:sz="2" w:space="4" w:color="626870"/>
        <w:bottom w:val="dotted" w:sz="2" w:space="4" w:color="626870"/>
      </w:pBdr>
    </w:pPr>
    <w:rPr>
      <w:color w:val="626870"/>
      <w:sz w:val="17"/>
      <w:szCs w:val="17"/>
    </w:rPr>
  </w:style>
  <w:style w:type="character" w:styleId="FootnoteReference">
    <w:name w:val="footnote reference"/>
    <w:basedOn w:val="DefaultParagraphFont"/>
    <w:uiPriority w:val="49"/>
    <w:semiHidden/>
    <w:locked/>
    <w:rsid w:val="00974B3B"/>
    <w:rPr>
      <w:vertAlign w:val="superscript"/>
    </w:rPr>
  </w:style>
  <w:style w:type="paragraph" w:styleId="FootnoteText">
    <w:name w:val="footnote text"/>
    <w:basedOn w:val="Normal"/>
    <w:link w:val="FootnoteTextChar"/>
    <w:uiPriority w:val="49"/>
    <w:semiHidden/>
    <w:locked/>
    <w:rsid w:val="00974B3B"/>
    <w:rPr>
      <w:rFonts w:cs="Times New Roman"/>
      <w:lang w:eastAsia="en-AU"/>
    </w:rPr>
  </w:style>
  <w:style w:type="character" w:customStyle="1" w:styleId="FootnoteTextChar">
    <w:name w:val="Footnote Text Char"/>
    <w:basedOn w:val="DefaultParagraphFont"/>
    <w:link w:val="FootnoteText"/>
    <w:uiPriority w:val="49"/>
    <w:semiHidden/>
    <w:rsid w:val="00974B3B"/>
    <w:rPr>
      <w:rFonts w:cs="Times New Roman"/>
      <w:color w:val="auto"/>
      <w:lang w:val="en-AU" w:eastAsia="en-AU"/>
    </w:rPr>
  </w:style>
  <w:style w:type="character" w:styleId="LineNumber">
    <w:name w:val="line number"/>
    <w:basedOn w:val="DefaultParagraphFont"/>
    <w:uiPriority w:val="49"/>
    <w:semiHidden/>
    <w:locked/>
    <w:rsid w:val="00974B3B"/>
  </w:style>
  <w:style w:type="paragraph" w:styleId="MacroText">
    <w:name w:val="macro"/>
    <w:link w:val="MacroTextChar"/>
    <w:uiPriority w:val="49"/>
    <w:semiHidden/>
    <w:locked/>
    <w:rsid w:val="00974B3B"/>
    <w:pPr>
      <w:spacing w:after="0"/>
    </w:pPr>
    <w:rPr>
      <w:rFonts w:ascii="Trebuchet MS" w:hAnsi="Trebuchet MS" w:cs="Times New Roman"/>
      <w:lang w:val="en-AU" w:eastAsia="en-AU"/>
    </w:rPr>
  </w:style>
  <w:style w:type="character" w:customStyle="1" w:styleId="MacroTextChar">
    <w:name w:val="Macro Text Char"/>
    <w:basedOn w:val="DefaultParagraphFont"/>
    <w:link w:val="MacroText"/>
    <w:uiPriority w:val="49"/>
    <w:semiHidden/>
    <w:rsid w:val="00974B3B"/>
    <w:rPr>
      <w:rFonts w:ascii="Trebuchet MS" w:hAnsi="Trebuchet MS" w:cs="Times New Roman"/>
      <w:color w:val="auto"/>
      <w:lang w:val="en-AU" w:eastAsia="en-AU"/>
    </w:rPr>
  </w:style>
  <w:style w:type="character" w:styleId="PageNumber">
    <w:name w:val="page number"/>
    <w:basedOn w:val="DefaultParagraphFont"/>
    <w:uiPriority w:val="49"/>
    <w:semiHidden/>
    <w:locked/>
    <w:rsid w:val="00974B3B"/>
  </w:style>
  <w:style w:type="paragraph" w:styleId="ListNumber">
    <w:name w:val="List Number"/>
    <w:basedOn w:val="Normal"/>
    <w:uiPriority w:val="11"/>
    <w:semiHidden/>
    <w:qFormat/>
    <w:locked/>
    <w:rsid w:val="00974B3B"/>
    <w:pPr>
      <w:numPr>
        <w:numId w:val="5"/>
      </w:numPr>
    </w:pPr>
    <w:rPr>
      <w:rFonts w:cs="Times New Roman"/>
      <w:lang w:eastAsia="en-AU"/>
    </w:rPr>
  </w:style>
  <w:style w:type="paragraph" w:styleId="TableofAuthorities">
    <w:name w:val="table of authorities"/>
    <w:basedOn w:val="Normal"/>
    <w:next w:val="Normal"/>
    <w:uiPriority w:val="39"/>
    <w:semiHidden/>
    <w:locked/>
    <w:rsid w:val="00974B3B"/>
    <w:pPr>
      <w:tabs>
        <w:tab w:val="right" w:pos="9072"/>
      </w:tabs>
      <w:ind w:left="200" w:hanging="200"/>
    </w:pPr>
    <w:rPr>
      <w:rFonts w:cs="Times New Roman"/>
      <w:lang w:eastAsia="en-AU"/>
    </w:rPr>
  </w:style>
  <w:style w:type="paragraph" w:styleId="Title">
    <w:name w:val="Title"/>
    <w:basedOn w:val="Subtitle"/>
    <w:next w:val="Normal"/>
    <w:link w:val="TitleChar"/>
    <w:uiPriority w:val="10"/>
    <w:rsid w:val="000344B5"/>
    <w:pPr>
      <w:pBdr>
        <w:top w:val="single" w:sz="12" w:space="1" w:color="FFFFFF" w:themeColor="background1"/>
        <w:bottom w:val="single" w:sz="12" w:space="1" w:color="FFFFFF" w:themeColor="background1"/>
      </w:pBdr>
    </w:pPr>
    <w:rPr>
      <w:sz w:val="40"/>
    </w:rPr>
  </w:style>
  <w:style w:type="character" w:customStyle="1" w:styleId="TitleChar">
    <w:name w:val="Title Char"/>
    <w:basedOn w:val="DefaultParagraphFont"/>
    <w:link w:val="Title"/>
    <w:uiPriority w:val="10"/>
    <w:rsid w:val="000344B5"/>
    <w:rPr>
      <w:rFonts w:eastAsiaTheme="minorEastAsia" w:cstheme="minorBidi"/>
      <w:color w:val="FFFFFF" w:themeColor="background1"/>
      <w:sz w:val="40"/>
      <w:szCs w:val="36"/>
    </w:rPr>
  </w:style>
  <w:style w:type="paragraph" w:styleId="TOC5">
    <w:name w:val="toc 5"/>
    <w:basedOn w:val="Normal"/>
    <w:next w:val="Normal"/>
    <w:autoRedefine/>
    <w:uiPriority w:val="39"/>
    <w:semiHidden/>
    <w:unhideWhenUsed/>
    <w:locked/>
    <w:rsid w:val="00974B3B"/>
    <w:pPr>
      <w:spacing w:after="100"/>
      <w:ind w:left="880"/>
    </w:pPr>
  </w:style>
  <w:style w:type="paragraph" w:styleId="Date">
    <w:name w:val="Date"/>
    <w:basedOn w:val="Normal"/>
    <w:next w:val="Normal"/>
    <w:link w:val="DateChar"/>
    <w:uiPriority w:val="11"/>
    <w:rsid w:val="009831CD"/>
    <w:pPr>
      <w:spacing w:before="0" w:after="0"/>
    </w:pPr>
    <w:rPr>
      <w:color w:val="FFFFFF" w:themeColor="background1"/>
      <w:sz w:val="22"/>
      <w:szCs w:val="22"/>
    </w:rPr>
  </w:style>
  <w:style w:type="character" w:customStyle="1" w:styleId="DateChar">
    <w:name w:val="Date Char"/>
    <w:basedOn w:val="DefaultParagraphFont"/>
    <w:link w:val="Date"/>
    <w:uiPriority w:val="11"/>
    <w:rsid w:val="009831CD"/>
    <w:rPr>
      <w:rFonts w:cstheme="minorHAnsi"/>
      <w:color w:val="FFFFFF" w:themeColor="background1"/>
      <w:sz w:val="22"/>
      <w:szCs w:val="22"/>
    </w:rPr>
  </w:style>
  <w:style w:type="paragraph" w:styleId="TOC6">
    <w:name w:val="toc 6"/>
    <w:basedOn w:val="Normal"/>
    <w:next w:val="Normal"/>
    <w:autoRedefine/>
    <w:uiPriority w:val="39"/>
    <w:semiHidden/>
    <w:unhideWhenUsed/>
    <w:locked/>
    <w:rsid w:val="00974B3B"/>
    <w:pPr>
      <w:spacing w:after="100"/>
      <w:ind w:left="1100"/>
    </w:pPr>
  </w:style>
  <w:style w:type="paragraph" w:styleId="TOC7">
    <w:name w:val="toc 7"/>
    <w:basedOn w:val="Normal"/>
    <w:next w:val="Normal"/>
    <w:autoRedefine/>
    <w:uiPriority w:val="39"/>
    <w:semiHidden/>
    <w:unhideWhenUsed/>
    <w:locked/>
    <w:rsid w:val="00974B3B"/>
    <w:pPr>
      <w:spacing w:after="100"/>
      <w:ind w:left="1320"/>
    </w:pPr>
  </w:style>
  <w:style w:type="paragraph" w:styleId="TOC8">
    <w:name w:val="toc 8"/>
    <w:basedOn w:val="Normal"/>
    <w:next w:val="Normal"/>
    <w:autoRedefine/>
    <w:uiPriority w:val="39"/>
    <w:semiHidden/>
    <w:unhideWhenUsed/>
    <w:locked/>
    <w:rsid w:val="00974B3B"/>
    <w:pPr>
      <w:spacing w:after="100"/>
      <w:ind w:left="1540"/>
    </w:pPr>
  </w:style>
  <w:style w:type="paragraph" w:styleId="TOC9">
    <w:name w:val="toc 9"/>
    <w:basedOn w:val="Normal"/>
    <w:next w:val="Normal"/>
    <w:autoRedefine/>
    <w:uiPriority w:val="39"/>
    <w:semiHidden/>
    <w:unhideWhenUsed/>
    <w:locked/>
    <w:rsid w:val="00974B3B"/>
    <w:pPr>
      <w:spacing w:after="100"/>
      <w:ind w:left="1760"/>
    </w:pPr>
  </w:style>
  <w:style w:type="paragraph" w:styleId="BlockText">
    <w:name w:val="Block Text"/>
    <w:basedOn w:val="Normal"/>
    <w:uiPriority w:val="49"/>
    <w:semiHidden/>
    <w:locked/>
    <w:rsid w:val="00974B3B"/>
    <w:pPr>
      <w:ind w:left="1440" w:right="1440"/>
    </w:pPr>
    <w:rPr>
      <w:rFonts w:cs="Times New Roman"/>
      <w:lang w:eastAsia="en-AU"/>
    </w:rPr>
  </w:style>
  <w:style w:type="paragraph" w:styleId="BodyText2">
    <w:name w:val="Body Text 2"/>
    <w:basedOn w:val="Normal"/>
    <w:link w:val="BodyText2Char"/>
    <w:uiPriority w:val="49"/>
    <w:semiHidden/>
    <w:locked/>
    <w:rsid w:val="00974B3B"/>
    <w:pPr>
      <w:spacing w:line="480" w:lineRule="auto"/>
    </w:pPr>
    <w:rPr>
      <w:rFonts w:cs="Times New Roman"/>
      <w:lang w:eastAsia="en-AU"/>
    </w:rPr>
  </w:style>
  <w:style w:type="character" w:customStyle="1" w:styleId="BodyText2Char">
    <w:name w:val="Body Text 2 Char"/>
    <w:basedOn w:val="DefaultParagraphFont"/>
    <w:link w:val="BodyText2"/>
    <w:uiPriority w:val="49"/>
    <w:semiHidden/>
    <w:rsid w:val="00974B3B"/>
    <w:rPr>
      <w:rFonts w:cs="Times New Roman"/>
      <w:color w:val="auto"/>
      <w:lang w:val="en-AU" w:eastAsia="en-AU"/>
    </w:rPr>
  </w:style>
  <w:style w:type="paragraph" w:styleId="BodyText3">
    <w:name w:val="Body Text 3"/>
    <w:basedOn w:val="Normal"/>
    <w:link w:val="BodyText3Char"/>
    <w:uiPriority w:val="49"/>
    <w:semiHidden/>
    <w:locked/>
    <w:rsid w:val="00974B3B"/>
    <w:rPr>
      <w:rFonts w:cs="Times New Roman"/>
      <w:sz w:val="16"/>
      <w:szCs w:val="16"/>
      <w:lang w:eastAsia="en-AU"/>
    </w:rPr>
  </w:style>
  <w:style w:type="character" w:customStyle="1" w:styleId="BodyText3Char">
    <w:name w:val="Body Text 3 Char"/>
    <w:basedOn w:val="DefaultParagraphFont"/>
    <w:link w:val="BodyText3"/>
    <w:uiPriority w:val="49"/>
    <w:semiHidden/>
    <w:rsid w:val="005B4B30"/>
    <w:rPr>
      <w:rFonts w:cs="Times New Roman"/>
      <w:color w:val="auto"/>
      <w:sz w:val="16"/>
      <w:szCs w:val="16"/>
      <w:lang w:val="en-AU" w:eastAsia="en-AU"/>
    </w:rPr>
  </w:style>
  <w:style w:type="paragraph" w:styleId="BodyTextFirstIndent">
    <w:name w:val="Body Text First Indent"/>
    <w:basedOn w:val="Normal"/>
    <w:link w:val="BodyTextFirstIndentChar"/>
    <w:uiPriority w:val="49"/>
    <w:semiHidden/>
    <w:locked/>
    <w:rsid w:val="00974B3B"/>
    <w:pPr>
      <w:ind w:firstLine="210"/>
    </w:pPr>
    <w:rPr>
      <w:rFonts w:cs="Times New Roman"/>
      <w:lang w:eastAsia="en-AU"/>
    </w:rPr>
  </w:style>
  <w:style w:type="character" w:customStyle="1" w:styleId="BodyTextFirstIndentChar">
    <w:name w:val="Body Text First Indent Char"/>
    <w:basedOn w:val="DefaultParagraphFont"/>
    <w:link w:val="BodyTextFirstIndent"/>
    <w:uiPriority w:val="49"/>
    <w:semiHidden/>
    <w:rsid w:val="00974B3B"/>
  </w:style>
  <w:style w:type="paragraph" w:styleId="BodyTextIndent">
    <w:name w:val="Body Text Indent"/>
    <w:basedOn w:val="Normal"/>
    <w:link w:val="BodyTextIndentChar"/>
    <w:uiPriority w:val="49"/>
    <w:semiHidden/>
    <w:locked/>
    <w:rsid w:val="00974B3B"/>
    <w:pPr>
      <w:ind w:left="283"/>
    </w:pPr>
    <w:rPr>
      <w:rFonts w:cs="Times New Roman"/>
      <w:lang w:eastAsia="en-AU"/>
    </w:rPr>
  </w:style>
  <w:style w:type="character" w:customStyle="1" w:styleId="BodyTextIndentChar">
    <w:name w:val="Body Text Indent Char"/>
    <w:basedOn w:val="DefaultParagraphFont"/>
    <w:link w:val="BodyTextIndent"/>
    <w:uiPriority w:val="49"/>
    <w:semiHidden/>
    <w:rsid w:val="00974B3B"/>
    <w:rPr>
      <w:rFonts w:cs="Times New Roman"/>
      <w:color w:val="auto"/>
      <w:lang w:val="en-AU" w:eastAsia="en-AU"/>
    </w:rPr>
  </w:style>
  <w:style w:type="paragraph" w:styleId="BodyTextFirstIndent2">
    <w:name w:val="Body Text First Indent 2"/>
    <w:basedOn w:val="BodyTextIndent"/>
    <w:link w:val="BodyTextFirstIndent2Char"/>
    <w:uiPriority w:val="49"/>
    <w:semiHidden/>
    <w:locked/>
    <w:rsid w:val="00974B3B"/>
    <w:pPr>
      <w:ind w:firstLine="210"/>
    </w:pPr>
  </w:style>
  <w:style w:type="character" w:customStyle="1" w:styleId="BodyTextFirstIndent2Char">
    <w:name w:val="Body Text First Indent 2 Char"/>
    <w:basedOn w:val="BodyTextIndentChar"/>
    <w:link w:val="BodyTextFirstIndent2"/>
    <w:uiPriority w:val="49"/>
    <w:semiHidden/>
    <w:rsid w:val="00974B3B"/>
    <w:rPr>
      <w:rFonts w:cs="Times New Roman"/>
      <w:color w:val="auto"/>
      <w:lang w:val="en-AU" w:eastAsia="en-AU"/>
    </w:rPr>
  </w:style>
  <w:style w:type="paragraph" w:styleId="BodyTextIndent2">
    <w:name w:val="Body Text Indent 2"/>
    <w:basedOn w:val="Normal"/>
    <w:link w:val="BodyTextIndent2Char"/>
    <w:uiPriority w:val="49"/>
    <w:semiHidden/>
    <w:locked/>
    <w:rsid w:val="00974B3B"/>
    <w:pPr>
      <w:spacing w:line="480" w:lineRule="auto"/>
      <w:ind w:left="283"/>
    </w:pPr>
    <w:rPr>
      <w:rFonts w:cs="Times New Roman"/>
      <w:lang w:eastAsia="en-AU"/>
    </w:rPr>
  </w:style>
  <w:style w:type="character" w:customStyle="1" w:styleId="BodyTextIndent2Char">
    <w:name w:val="Body Text Indent 2 Char"/>
    <w:basedOn w:val="DefaultParagraphFont"/>
    <w:link w:val="BodyTextIndent2"/>
    <w:uiPriority w:val="49"/>
    <w:semiHidden/>
    <w:rsid w:val="00974B3B"/>
    <w:rPr>
      <w:rFonts w:cs="Times New Roman"/>
      <w:color w:val="auto"/>
      <w:lang w:val="en-AU" w:eastAsia="en-AU"/>
    </w:rPr>
  </w:style>
  <w:style w:type="paragraph" w:styleId="BodyTextIndent3">
    <w:name w:val="Body Text Indent 3"/>
    <w:basedOn w:val="Normal"/>
    <w:link w:val="BodyTextIndent3Char"/>
    <w:uiPriority w:val="49"/>
    <w:semiHidden/>
    <w:locked/>
    <w:rsid w:val="00974B3B"/>
    <w:pPr>
      <w:ind w:left="283"/>
    </w:pPr>
    <w:rPr>
      <w:rFonts w:cs="Times New Roman"/>
      <w:sz w:val="16"/>
      <w:szCs w:val="16"/>
      <w:lang w:eastAsia="en-AU"/>
    </w:rPr>
  </w:style>
  <w:style w:type="character" w:customStyle="1" w:styleId="BodyTextIndent3Char">
    <w:name w:val="Body Text Indent 3 Char"/>
    <w:basedOn w:val="DefaultParagraphFont"/>
    <w:link w:val="BodyTextIndent3"/>
    <w:uiPriority w:val="49"/>
    <w:semiHidden/>
    <w:rsid w:val="00974B3B"/>
    <w:rPr>
      <w:rFonts w:cs="Times New Roman"/>
      <w:color w:val="auto"/>
      <w:sz w:val="16"/>
      <w:szCs w:val="16"/>
      <w:lang w:val="en-AU" w:eastAsia="en-AU"/>
    </w:rPr>
  </w:style>
  <w:style w:type="paragraph" w:styleId="Closing">
    <w:name w:val="Closing"/>
    <w:basedOn w:val="Normal"/>
    <w:link w:val="ClosingChar"/>
    <w:uiPriority w:val="49"/>
    <w:semiHidden/>
    <w:locked/>
    <w:rsid w:val="00974B3B"/>
    <w:pPr>
      <w:ind w:left="4252"/>
    </w:pPr>
    <w:rPr>
      <w:rFonts w:cs="Times New Roman"/>
      <w:lang w:eastAsia="en-AU"/>
    </w:rPr>
  </w:style>
  <w:style w:type="character" w:customStyle="1" w:styleId="ClosingChar">
    <w:name w:val="Closing Char"/>
    <w:basedOn w:val="DefaultParagraphFont"/>
    <w:link w:val="Closing"/>
    <w:uiPriority w:val="49"/>
    <w:semiHidden/>
    <w:rsid w:val="00974B3B"/>
    <w:rPr>
      <w:rFonts w:cs="Times New Roman"/>
      <w:color w:val="auto"/>
      <w:lang w:val="en-AU" w:eastAsia="en-AU"/>
    </w:rPr>
  </w:style>
  <w:style w:type="paragraph" w:styleId="DocumentMap">
    <w:name w:val="Document Map"/>
    <w:basedOn w:val="Normal"/>
    <w:link w:val="DocumentMapChar"/>
    <w:uiPriority w:val="49"/>
    <w:semiHidden/>
    <w:locked/>
    <w:rsid w:val="00974B3B"/>
    <w:pPr>
      <w:shd w:val="clear" w:color="auto" w:fill="000080"/>
    </w:pPr>
    <w:rPr>
      <w:rFonts w:cs="Tahoma"/>
      <w:lang w:eastAsia="en-AU"/>
    </w:rPr>
  </w:style>
  <w:style w:type="character" w:customStyle="1" w:styleId="DocumentMapChar">
    <w:name w:val="Document Map Char"/>
    <w:basedOn w:val="DefaultParagraphFont"/>
    <w:link w:val="DocumentMap"/>
    <w:uiPriority w:val="49"/>
    <w:semiHidden/>
    <w:rsid w:val="00974B3B"/>
    <w:rPr>
      <w:rFonts w:cs="Tahoma"/>
      <w:color w:val="auto"/>
      <w:shd w:val="clear" w:color="auto" w:fill="000080"/>
      <w:lang w:val="en-AU" w:eastAsia="en-AU"/>
    </w:rPr>
  </w:style>
  <w:style w:type="paragraph" w:styleId="E-mailSignature">
    <w:name w:val="E-mail Signature"/>
    <w:basedOn w:val="Normal"/>
    <w:link w:val="E-mailSignatureChar"/>
    <w:uiPriority w:val="49"/>
    <w:semiHidden/>
    <w:locked/>
    <w:rsid w:val="00974B3B"/>
    <w:rPr>
      <w:rFonts w:cs="Times New Roman"/>
      <w:lang w:eastAsia="en-AU"/>
    </w:rPr>
  </w:style>
  <w:style w:type="character" w:customStyle="1" w:styleId="E-mailSignatureChar">
    <w:name w:val="E-mail Signature Char"/>
    <w:basedOn w:val="DefaultParagraphFont"/>
    <w:link w:val="E-mailSignature"/>
    <w:uiPriority w:val="49"/>
    <w:semiHidden/>
    <w:rsid w:val="00974B3B"/>
    <w:rPr>
      <w:rFonts w:cs="Times New Roman"/>
      <w:color w:val="auto"/>
      <w:lang w:val="en-AU" w:eastAsia="en-AU"/>
    </w:rPr>
  </w:style>
  <w:style w:type="paragraph" w:styleId="EnvelopeAddress">
    <w:name w:val="envelope address"/>
    <w:basedOn w:val="Normal"/>
    <w:uiPriority w:val="49"/>
    <w:semiHidden/>
    <w:locked/>
    <w:rsid w:val="00974B3B"/>
    <w:pPr>
      <w:framePr w:w="7920" w:h="1980" w:hRule="exact" w:hSpace="180" w:wrap="auto" w:hAnchor="page" w:xAlign="center" w:yAlign="bottom"/>
      <w:ind w:left="2880"/>
    </w:pPr>
    <w:rPr>
      <w:sz w:val="24"/>
      <w:szCs w:val="24"/>
      <w:lang w:eastAsia="en-AU"/>
    </w:rPr>
  </w:style>
  <w:style w:type="paragraph" w:styleId="EnvelopeReturn">
    <w:name w:val="envelope return"/>
    <w:basedOn w:val="Normal"/>
    <w:uiPriority w:val="49"/>
    <w:semiHidden/>
    <w:locked/>
    <w:rsid w:val="00974B3B"/>
    <w:rPr>
      <w:lang w:eastAsia="en-AU"/>
    </w:rPr>
  </w:style>
  <w:style w:type="paragraph" w:styleId="HTMLAddress">
    <w:name w:val="HTML Address"/>
    <w:basedOn w:val="Normal"/>
    <w:link w:val="HTMLAddressChar"/>
    <w:uiPriority w:val="49"/>
    <w:semiHidden/>
    <w:locked/>
    <w:rsid w:val="00974B3B"/>
    <w:rPr>
      <w:rFonts w:cs="Times New Roman"/>
      <w:i/>
      <w:iCs/>
      <w:lang w:eastAsia="en-AU"/>
    </w:rPr>
  </w:style>
  <w:style w:type="character" w:customStyle="1" w:styleId="HTMLAddressChar">
    <w:name w:val="HTML Address Char"/>
    <w:basedOn w:val="DefaultParagraphFont"/>
    <w:link w:val="HTMLAddress"/>
    <w:uiPriority w:val="49"/>
    <w:semiHidden/>
    <w:rsid w:val="00974B3B"/>
    <w:rPr>
      <w:rFonts w:cs="Times New Roman"/>
      <w:i/>
      <w:iCs/>
      <w:color w:val="auto"/>
      <w:lang w:val="en-AU" w:eastAsia="en-AU"/>
    </w:rPr>
  </w:style>
  <w:style w:type="paragraph" w:styleId="HTMLPreformatted">
    <w:name w:val="HTML Preformatted"/>
    <w:basedOn w:val="Normal"/>
    <w:link w:val="HTMLPreformattedChar"/>
    <w:uiPriority w:val="49"/>
    <w:semiHidden/>
    <w:locked/>
    <w:rsid w:val="00974B3B"/>
    <w:rPr>
      <w:rFonts w:cs="Courier New"/>
      <w:lang w:eastAsia="en-AU"/>
    </w:rPr>
  </w:style>
  <w:style w:type="character" w:customStyle="1" w:styleId="HTMLPreformattedChar">
    <w:name w:val="HTML Preformatted Char"/>
    <w:basedOn w:val="DefaultParagraphFont"/>
    <w:link w:val="HTMLPreformatted"/>
    <w:uiPriority w:val="49"/>
    <w:semiHidden/>
    <w:rsid w:val="00974B3B"/>
    <w:rPr>
      <w:rFonts w:cs="Courier New"/>
      <w:color w:val="auto"/>
      <w:lang w:val="en-AU" w:eastAsia="en-AU"/>
    </w:rPr>
  </w:style>
  <w:style w:type="paragraph" w:styleId="Index1">
    <w:name w:val="index 1"/>
    <w:basedOn w:val="Normal"/>
    <w:next w:val="Normal"/>
    <w:autoRedefine/>
    <w:uiPriority w:val="49"/>
    <w:semiHidden/>
    <w:locked/>
    <w:rsid w:val="00974B3B"/>
    <w:pPr>
      <w:ind w:left="200" w:hanging="200"/>
    </w:pPr>
    <w:rPr>
      <w:rFonts w:cs="Times New Roman"/>
      <w:lang w:eastAsia="en-AU"/>
    </w:rPr>
  </w:style>
  <w:style w:type="paragraph" w:styleId="Index2">
    <w:name w:val="index 2"/>
    <w:basedOn w:val="Normal"/>
    <w:next w:val="Normal"/>
    <w:autoRedefine/>
    <w:uiPriority w:val="49"/>
    <w:semiHidden/>
    <w:locked/>
    <w:rsid w:val="00974B3B"/>
    <w:pPr>
      <w:ind w:left="400" w:hanging="200"/>
    </w:pPr>
    <w:rPr>
      <w:rFonts w:cs="Times New Roman"/>
      <w:lang w:eastAsia="en-AU"/>
    </w:rPr>
  </w:style>
  <w:style w:type="paragraph" w:styleId="Index3">
    <w:name w:val="index 3"/>
    <w:basedOn w:val="Normal"/>
    <w:next w:val="Normal"/>
    <w:autoRedefine/>
    <w:uiPriority w:val="49"/>
    <w:semiHidden/>
    <w:locked/>
    <w:rsid w:val="00974B3B"/>
    <w:pPr>
      <w:ind w:left="600" w:hanging="200"/>
    </w:pPr>
    <w:rPr>
      <w:rFonts w:cs="Times New Roman"/>
      <w:lang w:eastAsia="en-AU"/>
    </w:rPr>
  </w:style>
  <w:style w:type="paragraph" w:styleId="Index4">
    <w:name w:val="index 4"/>
    <w:basedOn w:val="Normal"/>
    <w:next w:val="Normal"/>
    <w:autoRedefine/>
    <w:uiPriority w:val="49"/>
    <w:semiHidden/>
    <w:locked/>
    <w:rsid w:val="00974B3B"/>
    <w:pPr>
      <w:ind w:left="800" w:hanging="200"/>
    </w:pPr>
    <w:rPr>
      <w:rFonts w:cs="Times New Roman"/>
      <w:lang w:eastAsia="en-AU"/>
    </w:rPr>
  </w:style>
  <w:style w:type="paragraph" w:styleId="Index5">
    <w:name w:val="index 5"/>
    <w:basedOn w:val="Normal"/>
    <w:next w:val="Normal"/>
    <w:autoRedefine/>
    <w:uiPriority w:val="49"/>
    <w:semiHidden/>
    <w:locked/>
    <w:rsid w:val="00974B3B"/>
    <w:pPr>
      <w:ind w:left="1000" w:hanging="200"/>
    </w:pPr>
    <w:rPr>
      <w:rFonts w:cs="Times New Roman"/>
      <w:lang w:eastAsia="en-AU"/>
    </w:rPr>
  </w:style>
  <w:style w:type="paragraph" w:styleId="Index6">
    <w:name w:val="index 6"/>
    <w:basedOn w:val="Normal"/>
    <w:next w:val="Normal"/>
    <w:autoRedefine/>
    <w:uiPriority w:val="49"/>
    <w:semiHidden/>
    <w:locked/>
    <w:rsid w:val="00974B3B"/>
    <w:pPr>
      <w:ind w:left="1200" w:hanging="200"/>
    </w:pPr>
    <w:rPr>
      <w:rFonts w:cs="Times New Roman"/>
      <w:lang w:eastAsia="en-AU"/>
    </w:rPr>
  </w:style>
  <w:style w:type="paragraph" w:styleId="Index7">
    <w:name w:val="index 7"/>
    <w:basedOn w:val="Normal"/>
    <w:next w:val="Normal"/>
    <w:autoRedefine/>
    <w:uiPriority w:val="49"/>
    <w:semiHidden/>
    <w:locked/>
    <w:rsid w:val="00974B3B"/>
    <w:pPr>
      <w:ind w:left="1400" w:hanging="200"/>
    </w:pPr>
    <w:rPr>
      <w:rFonts w:cs="Times New Roman"/>
      <w:lang w:eastAsia="en-AU"/>
    </w:rPr>
  </w:style>
  <w:style w:type="paragraph" w:styleId="Index8">
    <w:name w:val="index 8"/>
    <w:basedOn w:val="Normal"/>
    <w:next w:val="Normal"/>
    <w:autoRedefine/>
    <w:uiPriority w:val="49"/>
    <w:semiHidden/>
    <w:locked/>
    <w:rsid w:val="00974B3B"/>
    <w:pPr>
      <w:ind w:left="1600" w:hanging="200"/>
    </w:pPr>
    <w:rPr>
      <w:rFonts w:cs="Times New Roman"/>
      <w:lang w:eastAsia="en-AU"/>
    </w:rPr>
  </w:style>
  <w:style w:type="paragraph" w:styleId="Index9">
    <w:name w:val="index 9"/>
    <w:basedOn w:val="Normal"/>
    <w:next w:val="Normal"/>
    <w:autoRedefine/>
    <w:uiPriority w:val="49"/>
    <w:semiHidden/>
    <w:locked/>
    <w:rsid w:val="00974B3B"/>
    <w:pPr>
      <w:ind w:left="1800" w:hanging="200"/>
    </w:pPr>
    <w:rPr>
      <w:rFonts w:cs="Times New Roman"/>
      <w:lang w:eastAsia="en-AU"/>
    </w:rPr>
  </w:style>
  <w:style w:type="paragraph" w:styleId="IndexHeading">
    <w:name w:val="index heading"/>
    <w:basedOn w:val="Normal"/>
    <w:next w:val="Index1"/>
    <w:uiPriority w:val="49"/>
    <w:semiHidden/>
    <w:locked/>
    <w:rsid w:val="00974B3B"/>
    <w:rPr>
      <w:b/>
      <w:bCs/>
      <w:lang w:eastAsia="en-AU"/>
    </w:rPr>
  </w:style>
  <w:style w:type="paragraph" w:styleId="List">
    <w:name w:val="List"/>
    <w:basedOn w:val="Normal"/>
    <w:uiPriority w:val="3"/>
    <w:qFormat/>
    <w:rsid w:val="00422A32"/>
    <w:pPr>
      <w:numPr>
        <w:numId w:val="6"/>
      </w:numPr>
      <w:suppressAutoHyphens/>
      <w:spacing w:before="40" w:after="40"/>
    </w:pPr>
    <w:rPr>
      <w:rFonts w:cs="Times New Roman"/>
      <w:szCs w:val="24"/>
      <w:lang w:eastAsia="en-AU"/>
    </w:rPr>
  </w:style>
  <w:style w:type="paragraph" w:styleId="List2">
    <w:name w:val="List 2"/>
    <w:basedOn w:val="Normal"/>
    <w:uiPriority w:val="3"/>
    <w:qFormat/>
    <w:rsid w:val="00422A32"/>
    <w:pPr>
      <w:numPr>
        <w:ilvl w:val="1"/>
        <w:numId w:val="6"/>
      </w:numPr>
      <w:suppressAutoHyphens/>
      <w:spacing w:before="40" w:after="40"/>
    </w:pPr>
    <w:rPr>
      <w:rFonts w:cs="Times New Roman"/>
      <w:szCs w:val="24"/>
      <w:lang w:eastAsia="en-AU"/>
    </w:rPr>
  </w:style>
  <w:style w:type="paragraph" w:styleId="List3">
    <w:name w:val="List 3"/>
    <w:basedOn w:val="Normal"/>
    <w:uiPriority w:val="3"/>
    <w:qFormat/>
    <w:rsid w:val="00422A32"/>
    <w:pPr>
      <w:numPr>
        <w:ilvl w:val="2"/>
        <w:numId w:val="6"/>
      </w:numPr>
      <w:suppressAutoHyphens/>
      <w:spacing w:before="40" w:after="40"/>
    </w:pPr>
    <w:rPr>
      <w:rFonts w:cs="Times New Roman"/>
      <w:szCs w:val="24"/>
      <w:lang w:eastAsia="en-AU"/>
    </w:rPr>
  </w:style>
  <w:style w:type="paragraph" w:styleId="List4">
    <w:name w:val="List 4"/>
    <w:basedOn w:val="Normal"/>
    <w:uiPriority w:val="3"/>
    <w:qFormat/>
    <w:rsid w:val="00422A32"/>
    <w:pPr>
      <w:numPr>
        <w:ilvl w:val="3"/>
        <w:numId w:val="6"/>
      </w:numPr>
      <w:suppressAutoHyphens/>
      <w:spacing w:before="40" w:after="40"/>
    </w:pPr>
    <w:rPr>
      <w:rFonts w:cs="Times New Roman"/>
      <w:szCs w:val="24"/>
      <w:lang w:eastAsia="en-AU"/>
    </w:rPr>
  </w:style>
  <w:style w:type="paragraph" w:styleId="List5">
    <w:name w:val="List 5"/>
    <w:basedOn w:val="Normal"/>
    <w:uiPriority w:val="49"/>
    <w:semiHidden/>
    <w:locked/>
    <w:rsid w:val="00974B3B"/>
    <w:pPr>
      <w:ind w:left="1415" w:hanging="283"/>
    </w:pPr>
    <w:rPr>
      <w:rFonts w:cs="Times New Roman"/>
      <w:lang w:eastAsia="en-AU"/>
    </w:rPr>
  </w:style>
  <w:style w:type="paragraph" w:styleId="ListBullet4">
    <w:name w:val="List Bullet 4"/>
    <w:basedOn w:val="Normal"/>
    <w:uiPriority w:val="2"/>
    <w:qFormat/>
    <w:rsid w:val="00422A32"/>
    <w:pPr>
      <w:numPr>
        <w:ilvl w:val="3"/>
        <w:numId w:val="4"/>
      </w:numPr>
      <w:spacing w:before="40" w:after="40"/>
    </w:pPr>
  </w:style>
  <w:style w:type="paragraph" w:styleId="ListBullet5">
    <w:name w:val="List Bullet 5"/>
    <w:basedOn w:val="Normal"/>
    <w:uiPriority w:val="49"/>
    <w:semiHidden/>
    <w:locked/>
    <w:rsid w:val="00974B3B"/>
    <w:pPr>
      <w:tabs>
        <w:tab w:val="num" w:pos="1492"/>
      </w:tabs>
      <w:ind w:left="1492" w:hanging="360"/>
    </w:pPr>
    <w:rPr>
      <w:rFonts w:cs="Times New Roman"/>
      <w:lang w:eastAsia="en-AU"/>
    </w:rPr>
  </w:style>
  <w:style w:type="paragraph" w:styleId="ListContinue4">
    <w:name w:val="List Continue 4"/>
    <w:basedOn w:val="Normal"/>
    <w:uiPriority w:val="49"/>
    <w:semiHidden/>
    <w:locked/>
    <w:rsid w:val="00974B3B"/>
    <w:pPr>
      <w:ind w:left="1132"/>
    </w:pPr>
    <w:rPr>
      <w:rFonts w:cs="Times New Roman"/>
      <w:lang w:eastAsia="en-AU"/>
    </w:rPr>
  </w:style>
  <w:style w:type="paragraph" w:styleId="ListContinue5">
    <w:name w:val="List Continue 5"/>
    <w:basedOn w:val="Normal"/>
    <w:uiPriority w:val="49"/>
    <w:semiHidden/>
    <w:locked/>
    <w:rsid w:val="00974B3B"/>
    <w:pPr>
      <w:ind w:left="1415"/>
    </w:pPr>
    <w:rPr>
      <w:rFonts w:cs="Times New Roman"/>
      <w:lang w:eastAsia="en-AU"/>
    </w:rPr>
  </w:style>
  <w:style w:type="paragraph" w:styleId="ListNumber4">
    <w:name w:val="List Number 4"/>
    <w:basedOn w:val="Normal"/>
    <w:uiPriority w:val="49"/>
    <w:semiHidden/>
    <w:locked/>
    <w:rsid w:val="00974B3B"/>
    <w:pPr>
      <w:tabs>
        <w:tab w:val="num" w:pos="1209"/>
      </w:tabs>
      <w:ind w:left="1209" w:hanging="360"/>
    </w:pPr>
    <w:rPr>
      <w:rFonts w:cs="Times New Roman"/>
      <w:lang w:eastAsia="en-AU"/>
    </w:rPr>
  </w:style>
  <w:style w:type="paragraph" w:styleId="ListNumber5">
    <w:name w:val="List Number 5"/>
    <w:basedOn w:val="Normal"/>
    <w:uiPriority w:val="49"/>
    <w:semiHidden/>
    <w:locked/>
    <w:rsid w:val="00974B3B"/>
    <w:pPr>
      <w:tabs>
        <w:tab w:val="num" w:pos="1492"/>
      </w:tabs>
      <w:ind w:left="1492" w:hanging="360"/>
    </w:pPr>
    <w:rPr>
      <w:rFonts w:cs="Times New Roman"/>
      <w:lang w:eastAsia="en-AU"/>
    </w:rPr>
  </w:style>
  <w:style w:type="paragraph" w:styleId="MessageHeader">
    <w:name w:val="Message Header"/>
    <w:basedOn w:val="Normal"/>
    <w:link w:val="MessageHeaderChar"/>
    <w:uiPriority w:val="49"/>
    <w:semiHidden/>
    <w:locked/>
    <w:rsid w:val="00974B3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lang w:eastAsia="en-AU"/>
    </w:rPr>
  </w:style>
  <w:style w:type="character" w:customStyle="1" w:styleId="MessageHeaderChar">
    <w:name w:val="Message Header Char"/>
    <w:basedOn w:val="DefaultParagraphFont"/>
    <w:link w:val="MessageHeader"/>
    <w:uiPriority w:val="49"/>
    <w:semiHidden/>
    <w:rsid w:val="00974B3B"/>
    <w:rPr>
      <w:color w:val="auto"/>
      <w:sz w:val="24"/>
      <w:szCs w:val="24"/>
      <w:shd w:val="pct20" w:color="auto" w:fill="auto"/>
      <w:lang w:val="en-AU" w:eastAsia="en-AU"/>
    </w:rPr>
  </w:style>
  <w:style w:type="paragraph" w:styleId="NoteHeading">
    <w:name w:val="Note Heading"/>
    <w:basedOn w:val="Normal"/>
    <w:next w:val="Normal"/>
    <w:link w:val="NoteHeadingChar"/>
    <w:uiPriority w:val="49"/>
    <w:semiHidden/>
    <w:locked/>
    <w:rsid w:val="00974B3B"/>
    <w:rPr>
      <w:rFonts w:cs="Times New Roman"/>
      <w:lang w:eastAsia="en-AU"/>
    </w:rPr>
  </w:style>
  <w:style w:type="character" w:customStyle="1" w:styleId="NoteHeadingChar">
    <w:name w:val="Note Heading Char"/>
    <w:basedOn w:val="DefaultParagraphFont"/>
    <w:link w:val="NoteHeading"/>
    <w:uiPriority w:val="49"/>
    <w:semiHidden/>
    <w:rsid w:val="00974B3B"/>
    <w:rPr>
      <w:rFonts w:cs="Times New Roman"/>
      <w:color w:val="auto"/>
      <w:lang w:val="en-AU" w:eastAsia="en-AU"/>
    </w:rPr>
  </w:style>
  <w:style w:type="paragraph" w:styleId="PlainText">
    <w:name w:val="Plain Text"/>
    <w:basedOn w:val="Normal"/>
    <w:link w:val="PlainTextChar"/>
    <w:uiPriority w:val="99"/>
    <w:semiHidden/>
    <w:locked/>
    <w:rsid w:val="00974B3B"/>
    <w:rPr>
      <w:rFonts w:cs="Courier New"/>
      <w:lang w:eastAsia="en-AU"/>
    </w:rPr>
  </w:style>
  <w:style w:type="character" w:customStyle="1" w:styleId="PlainTextChar">
    <w:name w:val="Plain Text Char"/>
    <w:basedOn w:val="DefaultParagraphFont"/>
    <w:link w:val="PlainText"/>
    <w:uiPriority w:val="49"/>
    <w:semiHidden/>
    <w:rsid w:val="00974B3B"/>
    <w:rPr>
      <w:rFonts w:cs="Courier New"/>
      <w:color w:val="auto"/>
      <w:lang w:val="en-AU" w:eastAsia="en-AU"/>
    </w:rPr>
  </w:style>
  <w:style w:type="paragraph" w:styleId="Salutation">
    <w:name w:val="Salutation"/>
    <w:basedOn w:val="Normal"/>
    <w:next w:val="Normal"/>
    <w:link w:val="SalutationChar"/>
    <w:locked/>
    <w:rsid w:val="00974B3B"/>
    <w:rPr>
      <w:rFonts w:cs="Times New Roman"/>
      <w:lang w:eastAsia="en-AU"/>
    </w:rPr>
  </w:style>
  <w:style w:type="character" w:customStyle="1" w:styleId="SalutationChar">
    <w:name w:val="Salutation Char"/>
    <w:basedOn w:val="DefaultParagraphFont"/>
    <w:link w:val="Salutation"/>
    <w:rsid w:val="00974B3B"/>
    <w:rPr>
      <w:rFonts w:cs="Times New Roman"/>
      <w:color w:val="auto"/>
      <w:lang w:val="en-AU" w:eastAsia="en-AU"/>
    </w:rPr>
  </w:style>
  <w:style w:type="paragraph" w:styleId="Signature">
    <w:name w:val="Signature"/>
    <w:basedOn w:val="Normal"/>
    <w:link w:val="SignatureChar"/>
    <w:uiPriority w:val="49"/>
    <w:semiHidden/>
    <w:locked/>
    <w:rsid w:val="00974B3B"/>
    <w:pPr>
      <w:ind w:left="4252"/>
    </w:pPr>
    <w:rPr>
      <w:rFonts w:cs="Times New Roman"/>
      <w:lang w:eastAsia="en-AU"/>
    </w:rPr>
  </w:style>
  <w:style w:type="character" w:customStyle="1" w:styleId="SignatureChar">
    <w:name w:val="Signature Char"/>
    <w:basedOn w:val="DefaultParagraphFont"/>
    <w:link w:val="Signature"/>
    <w:uiPriority w:val="49"/>
    <w:semiHidden/>
    <w:rsid w:val="00974B3B"/>
    <w:rPr>
      <w:rFonts w:cs="Times New Roman"/>
      <w:color w:val="auto"/>
      <w:lang w:val="en-AU" w:eastAsia="en-AU"/>
    </w:rPr>
  </w:style>
  <w:style w:type="paragraph" w:styleId="TOAHeading">
    <w:name w:val="toa heading"/>
    <w:basedOn w:val="Normal"/>
    <w:next w:val="Normal"/>
    <w:uiPriority w:val="39"/>
    <w:semiHidden/>
    <w:locked/>
    <w:rsid w:val="00974B3B"/>
    <w:rPr>
      <w:b/>
      <w:bCs/>
      <w:sz w:val="24"/>
      <w:szCs w:val="24"/>
      <w:lang w:eastAsia="en-AU"/>
    </w:rPr>
  </w:style>
  <w:style w:type="paragraph" w:styleId="ListNumber2">
    <w:name w:val="List Number 2"/>
    <w:basedOn w:val="Normal"/>
    <w:uiPriority w:val="11"/>
    <w:semiHidden/>
    <w:locked/>
    <w:rsid w:val="00974B3B"/>
    <w:pPr>
      <w:numPr>
        <w:ilvl w:val="1"/>
        <w:numId w:val="5"/>
      </w:numPr>
    </w:pPr>
    <w:rPr>
      <w:rFonts w:cs="Times New Roman"/>
      <w:lang w:eastAsia="en-AU"/>
    </w:rPr>
  </w:style>
  <w:style w:type="paragraph" w:styleId="ListNumber3">
    <w:name w:val="List Number 3"/>
    <w:basedOn w:val="Normal"/>
    <w:uiPriority w:val="11"/>
    <w:semiHidden/>
    <w:locked/>
    <w:rsid w:val="00974B3B"/>
    <w:pPr>
      <w:numPr>
        <w:ilvl w:val="2"/>
        <w:numId w:val="5"/>
      </w:numPr>
    </w:pPr>
    <w:rPr>
      <w:rFonts w:cs="Times New Roman"/>
      <w:lang w:eastAsia="en-AU"/>
    </w:rPr>
  </w:style>
  <w:style w:type="paragraph" w:styleId="ListContinue">
    <w:name w:val="List Continue"/>
    <w:basedOn w:val="Normal"/>
    <w:uiPriority w:val="11"/>
    <w:semiHidden/>
    <w:qFormat/>
    <w:locked/>
    <w:rsid w:val="00974B3B"/>
    <w:pPr>
      <w:ind w:left="283"/>
    </w:pPr>
    <w:rPr>
      <w:rFonts w:cs="Times New Roman"/>
      <w:lang w:eastAsia="en-AU"/>
    </w:rPr>
  </w:style>
  <w:style w:type="paragraph" w:styleId="ListContinue2">
    <w:name w:val="List Continue 2"/>
    <w:basedOn w:val="Normal"/>
    <w:uiPriority w:val="11"/>
    <w:semiHidden/>
    <w:locked/>
    <w:rsid w:val="00974B3B"/>
    <w:pPr>
      <w:ind w:left="567"/>
    </w:pPr>
    <w:rPr>
      <w:rFonts w:cs="Times New Roman"/>
      <w:lang w:eastAsia="en-AU"/>
    </w:rPr>
  </w:style>
  <w:style w:type="paragraph" w:styleId="ListContinue3">
    <w:name w:val="List Continue 3"/>
    <w:basedOn w:val="Normal"/>
    <w:uiPriority w:val="11"/>
    <w:semiHidden/>
    <w:locked/>
    <w:rsid w:val="00974B3B"/>
    <w:pPr>
      <w:ind w:left="850"/>
    </w:pPr>
    <w:rPr>
      <w:rFonts w:cs="Times New Roman"/>
      <w:lang w:eastAsia="en-AU"/>
    </w:rPr>
  </w:style>
  <w:style w:type="table" w:styleId="TableClassic1">
    <w:name w:val="Table Classic 1"/>
    <w:basedOn w:val="TableGrid"/>
    <w:uiPriority w:val="99"/>
    <w:semiHidden/>
    <w:unhideWhenUsed/>
    <w:locked/>
    <w:rsid w:val="00974B3B"/>
    <w:pPr>
      <w:spacing w:after="120"/>
    </w:pPr>
    <w:rPr>
      <w:sz w:val="18"/>
      <w:lang w:val="en-AU" w:eastAsia="en-AU"/>
    </w:rPr>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left w:w="57"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locked/>
    <w:rsid w:val="00974B3B"/>
    <w:rPr>
      <w:rFonts w:cs="Times New Roman"/>
      <w:lang w:val="en-AU" w:eastAsia="en-AU"/>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locked/>
    <w:rsid w:val="00974B3B"/>
  </w:style>
  <w:style w:type="paragraph" w:styleId="IntenseQuote">
    <w:name w:val="Intense Quote"/>
    <w:basedOn w:val="Normal"/>
    <w:next w:val="Normal"/>
    <w:link w:val="IntenseQuoteChar"/>
    <w:uiPriority w:val="30"/>
    <w:semiHidden/>
    <w:qFormat/>
    <w:locked/>
    <w:rsid w:val="00974B3B"/>
    <w:pPr>
      <w:pBdr>
        <w:bottom w:val="single" w:sz="4" w:space="4" w:color="4D5259" w:themeColor="accent1"/>
      </w:pBdr>
      <w:spacing w:before="200" w:after="280"/>
      <w:ind w:left="936" w:right="936"/>
    </w:pPr>
    <w:rPr>
      <w:b/>
      <w:bCs/>
      <w:i/>
      <w:iCs/>
      <w:color w:val="4D5259" w:themeColor="accent1"/>
    </w:rPr>
  </w:style>
  <w:style w:type="character" w:customStyle="1" w:styleId="IntenseQuoteChar">
    <w:name w:val="Intense Quote Char"/>
    <w:basedOn w:val="DefaultParagraphFont"/>
    <w:link w:val="IntenseQuote"/>
    <w:uiPriority w:val="30"/>
    <w:semiHidden/>
    <w:rsid w:val="005B4B30"/>
    <w:rPr>
      <w:b/>
      <w:bCs/>
      <w:i/>
      <w:iCs/>
      <w:color w:val="4D5259" w:themeColor="accent1"/>
    </w:rPr>
  </w:style>
  <w:style w:type="paragraph" w:styleId="ListBullet">
    <w:name w:val="List Bullet"/>
    <w:basedOn w:val="Normal"/>
    <w:uiPriority w:val="2"/>
    <w:qFormat/>
    <w:rsid w:val="00422A32"/>
    <w:pPr>
      <w:numPr>
        <w:numId w:val="4"/>
      </w:numPr>
      <w:spacing w:before="40" w:after="40"/>
    </w:pPr>
    <w:rPr>
      <w:szCs w:val="21"/>
      <w:lang w:eastAsia="en-NZ"/>
    </w:rPr>
  </w:style>
  <w:style w:type="paragraph" w:styleId="ListBullet2">
    <w:name w:val="List Bullet 2"/>
    <w:basedOn w:val="Normal"/>
    <w:uiPriority w:val="2"/>
    <w:qFormat/>
    <w:rsid w:val="00422A32"/>
    <w:pPr>
      <w:numPr>
        <w:ilvl w:val="1"/>
        <w:numId w:val="4"/>
      </w:numPr>
      <w:spacing w:before="40" w:after="40"/>
    </w:pPr>
    <w:rPr>
      <w:szCs w:val="21"/>
      <w:lang w:eastAsia="en-NZ"/>
    </w:rPr>
  </w:style>
  <w:style w:type="paragraph" w:styleId="ListBullet3">
    <w:name w:val="List Bullet 3"/>
    <w:basedOn w:val="Normal"/>
    <w:uiPriority w:val="2"/>
    <w:qFormat/>
    <w:rsid w:val="00422A32"/>
    <w:pPr>
      <w:numPr>
        <w:ilvl w:val="2"/>
        <w:numId w:val="4"/>
      </w:numPr>
      <w:spacing w:before="40" w:after="40"/>
    </w:pPr>
    <w:rPr>
      <w:szCs w:val="21"/>
      <w:lang w:eastAsia="en-NZ"/>
    </w:rPr>
  </w:style>
  <w:style w:type="paragraph" w:styleId="NoSpacing">
    <w:name w:val="No Spacing"/>
    <w:uiPriority w:val="1"/>
    <w:semiHidden/>
    <w:locked/>
    <w:rsid w:val="00974B3B"/>
    <w:pPr>
      <w:spacing w:after="0"/>
    </w:pPr>
  </w:style>
  <w:style w:type="paragraph" w:styleId="NormalIndent">
    <w:name w:val="Normal Indent"/>
    <w:basedOn w:val="Normal"/>
    <w:next w:val="Normal"/>
    <w:rsid w:val="00996110"/>
    <w:pPr>
      <w:ind w:left="426"/>
    </w:pPr>
    <w:rPr>
      <w:rFonts w:cs="Times New Roman"/>
      <w:lang w:eastAsia="en-AU"/>
    </w:rPr>
  </w:style>
  <w:style w:type="table" w:styleId="MediumList2-Accent1">
    <w:name w:val="Medium List 2 Accent 1"/>
    <w:basedOn w:val="TableNormal"/>
    <w:uiPriority w:val="66"/>
    <w:locked/>
    <w:rsid w:val="00974B3B"/>
    <w:pPr>
      <w:spacing w:after="0"/>
    </w:pPr>
    <w:rPr>
      <w:rFonts w:asciiTheme="majorHAnsi" w:eastAsiaTheme="majorEastAsia" w:hAnsiTheme="majorHAnsi" w:cstheme="majorBidi"/>
    </w:r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rPr>
        <w:sz w:val="24"/>
        <w:szCs w:val="24"/>
      </w:rPr>
      <w:tblPr/>
      <w:tcPr>
        <w:tcBorders>
          <w:top w:val="nil"/>
          <w:left w:val="nil"/>
          <w:bottom w:val="single" w:sz="24" w:space="0" w:color="4D5259" w:themeColor="accent1"/>
          <w:right w:val="nil"/>
          <w:insideH w:val="nil"/>
          <w:insideV w:val="nil"/>
        </w:tcBorders>
        <w:shd w:val="clear" w:color="auto" w:fill="FFFFFF" w:themeFill="background1"/>
      </w:tcPr>
    </w:tblStylePr>
    <w:tblStylePr w:type="lastRow">
      <w:tblPr/>
      <w:tcPr>
        <w:tcBorders>
          <w:top w:val="single" w:sz="8" w:space="0" w:color="4D525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5259" w:themeColor="accent1"/>
          <w:insideH w:val="nil"/>
          <w:insideV w:val="nil"/>
        </w:tcBorders>
        <w:shd w:val="clear" w:color="auto" w:fill="FFFFFF" w:themeFill="background1"/>
      </w:tcPr>
    </w:tblStylePr>
    <w:tblStylePr w:type="lastCol">
      <w:tblPr/>
      <w:tcPr>
        <w:tcBorders>
          <w:top w:val="nil"/>
          <w:left w:val="single" w:sz="8" w:space="0" w:color="4D525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3D7" w:themeFill="accent1" w:themeFillTint="3F"/>
      </w:tcPr>
    </w:tblStylePr>
    <w:tblStylePr w:type="band1Horz">
      <w:tblPr/>
      <w:tcPr>
        <w:tcBorders>
          <w:top w:val="nil"/>
          <w:bottom w:val="nil"/>
          <w:insideH w:val="nil"/>
          <w:insideV w:val="nil"/>
        </w:tcBorders>
        <w:shd w:val="clear" w:color="auto" w:fill="D1D3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locked/>
    <w:rsid w:val="00974B3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EC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A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A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D8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D88A" w:themeFill="accent3" w:themeFillTint="7F"/>
      </w:tcPr>
    </w:tblStylePr>
  </w:style>
  <w:style w:type="character" w:customStyle="1" w:styleId="ListParagraphChar">
    <w:name w:val="List Paragraph Char"/>
    <w:aliases w:val="Heading 2 + List Paragraph Char,NFP GP Bulleted List Char"/>
    <w:basedOn w:val="DefaultParagraphFont"/>
    <w:link w:val="ListParagraph"/>
    <w:uiPriority w:val="34"/>
    <w:semiHidden/>
    <w:rsid w:val="005B4B30"/>
  </w:style>
  <w:style w:type="paragraph" w:customStyle="1" w:styleId="Sub-heading5">
    <w:name w:val="Sub-heading 5"/>
    <w:basedOn w:val="Heading5"/>
    <w:uiPriority w:val="6"/>
    <w:qFormat/>
    <w:rsid w:val="006F6598"/>
    <w:rPr>
      <w:color w:val="F18A21"/>
    </w:rPr>
  </w:style>
  <w:style w:type="paragraph" w:styleId="Header">
    <w:name w:val="header"/>
    <w:basedOn w:val="Normal"/>
    <w:link w:val="HeaderChar"/>
    <w:uiPriority w:val="24"/>
    <w:semiHidden/>
    <w:qFormat/>
    <w:locked/>
    <w:rsid w:val="00582574"/>
    <w:pPr>
      <w:tabs>
        <w:tab w:val="center" w:pos="4513"/>
        <w:tab w:val="right" w:pos="9026"/>
      </w:tabs>
      <w:spacing w:before="0" w:after="0"/>
    </w:pPr>
  </w:style>
  <w:style w:type="character" w:customStyle="1" w:styleId="HeaderChar">
    <w:name w:val="Header Char"/>
    <w:basedOn w:val="DefaultParagraphFont"/>
    <w:link w:val="Header"/>
    <w:uiPriority w:val="24"/>
    <w:semiHidden/>
    <w:rsid w:val="00582574"/>
  </w:style>
  <w:style w:type="paragraph" w:styleId="Footer">
    <w:name w:val="footer"/>
    <w:basedOn w:val="Normal"/>
    <w:link w:val="FooterChar"/>
    <w:qFormat/>
    <w:rsid w:val="00582574"/>
    <w:pPr>
      <w:tabs>
        <w:tab w:val="center" w:pos="4513"/>
        <w:tab w:val="right" w:pos="9026"/>
      </w:tabs>
      <w:spacing w:before="0" w:after="0"/>
    </w:pPr>
  </w:style>
  <w:style w:type="character" w:customStyle="1" w:styleId="FooterChar">
    <w:name w:val="Footer Char"/>
    <w:basedOn w:val="DefaultParagraphFont"/>
    <w:link w:val="Footer"/>
    <w:rsid w:val="00C906B0"/>
  </w:style>
  <w:style w:type="paragraph" w:styleId="Subtitle">
    <w:name w:val="Subtitle"/>
    <w:basedOn w:val="Normal"/>
    <w:next w:val="Normal"/>
    <w:link w:val="SubtitleChar"/>
    <w:uiPriority w:val="11"/>
    <w:qFormat/>
    <w:rsid w:val="000344B5"/>
    <w:pPr>
      <w:numPr>
        <w:ilvl w:val="1"/>
      </w:numPr>
      <w:spacing w:after="160"/>
    </w:pPr>
    <w:rPr>
      <w:rFonts w:eastAsiaTheme="minorEastAsia" w:cstheme="minorBidi"/>
      <w:color w:val="FFFFFF" w:themeColor="background1"/>
      <w:sz w:val="30"/>
      <w:szCs w:val="36"/>
    </w:rPr>
  </w:style>
  <w:style w:type="paragraph" w:customStyle="1" w:styleId="Header2">
    <w:name w:val="Header 2"/>
    <w:basedOn w:val="Normal"/>
    <w:uiPriority w:val="99"/>
    <w:qFormat/>
    <w:rsid w:val="006F6598"/>
    <w:pPr>
      <w:spacing w:before="0" w:after="0"/>
    </w:pPr>
    <w:rPr>
      <w:color w:val="F18A21"/>
    </w:rPr>
  </w:style>
  <w:style w:type="table" w:customStyle="1" w:styleId="Footertable">
    <w:name w:val="Footer table"/>
    <w:basedOn w:val="TableNormal"/>
    <w:uiPriority w:val="99"/>
    <w:rsid w:val="00DC655C"/>
    <w:pPr>
      <w:spacing w:before="0" w:after="0"/>
    </w:pPr>
    <w:rPr>
      <w:color w:val="4D5259" w:themeColor="text2"/>
      <w:sz w:val="14"/>
    </w:rPr>
    <w:tblPr>
      <w:tblBorders>
        <w:left w:val="single" w:sz="4" w:space="0" w:color="4D5259" w:themeColor="text2"/>
      </w:tblBorders>
    </w:tblPr>
    <w:tblStylePr w:type="firstCol">
      <w:tblPr/>
      <w:tcPr>
        <w:tcBorders>
          <w:top w:val="nil"/>
          <w:left w:val="single" w:sz="2" w:space="0" w:color="4D5259" w:themeColor="text2"/>
          <w:bottom w:val="nil"/>
          <w:right w:val="single" w:sz="2" w:space="0" w:color="4D5259" w:themeColor="text2"/>
          <w:insideH w:val="nil"/>
          <w:insideV w:val="nil"/>
          <w:tl2br w:val="nil"/>
          <w:tr2bl w:val="nil"/>
        </w:tcBorders>
      </w:tcPr>
    </w:tblStylePr>
    <w:tblStylePr w:type="lastCol">
      <w:pPr>
        <w:jc w:val="right"/>
      </w:pPr>
      <w:rPr>
        <w:sz w:val="18"/>
      </w:rPr>
      <w:tblPr/>
      <w:tcPr>
        <w:tcBorders>
          <w:top w:val="single" w:sz="4" w:space="0" w:color="F08920" w:themeColor="accent2"/>
          <w:left w:val="nil"/>
          <w:bottom w:val="nil"/>
          <w:right w:val="nil"/>
          <w:insideH w:val="nil"/>
          <w:insideV w:val="nil"/>
          <w:tl2br w:val="nil"/>
          <w:tr2bl w:val="nil"/>
        </w:tcBorders>
        <w:vAlign w:val="center"/>
      </w:tcPr>
    </w:tblStylePr>
  </w:style>
  <w:style w:type="character" w:customStyle="1" w:styleId="SubtitleChar">
    <w:name w:val="Subtitle Char"/>
    <w:basedOn w:val="DefaultParagraphFont"/>
    <w:link w:val="Subtitle"/>
    <w:uiPriority w:val="11"/>
    <w:rsid w:val="000344B5"/>
    <w:rPr>
      <w:rFonts w:eastAsiaTheme="minorEastAsia" w:cstheme="minorBidi"/>
      <w:color w:val="FFFFFF" w:themeColor="background1"/>
      <w:sz w:val="30"/>
      <w:szCs w:val="36"/>
    </w:rPr>
  </w:style>
  <w:style w:type="paragraph" w:customStyle="1" w:styleId="OpportunityNo">
    <w:name w:val="Opportunity No."/>
    <w:basedOn w:val="Date"/>
    <w:next w:val="Normal"/>
    <w:uiPriority w:val="11"/>
    <w:rsid w:val="00CE6BB9"/>
    <w:rPr>
      <w:sz w:val="14"/>
      <w:szCs w:val="14"/>
    </w:rPr>
  </w:style>
  <w:style w:type="paragraph" w:customStyle="1" w:styleId="Clientbullet">
    <w:name w:val="Client (bullet)"/>
    <w:basedOn w:val="Clientnormal"/>
    <w:next w:val="Normal"/>
    <w:uiPriority w:val="5"/>
    <w:qFormat/>
    <w:rsid w:val="00D66880"/>
    <w:pPr>
      <w:numPr>
        <w:numId w:val="7"/>
      </w:numPr>
      <w:ind w:left="284" w:hanging="284"/>
    </w:pPr>
  </w:style>
  <w:style w:type="paragraph" w:customStyle="1" w:styleId="Clientnumbered">
    <w:name w:val="Client (numbered)"/>
    <w:basedOn w:val="Clientnormal"/>
    <w:next w:val="Normal"/>
    <w:uiPriority w:val="5"/>
    <w:qFormat/>
    <w:rsid w:val="00491461"/>
    <w:pPr>
      <w:numPr>
        <w:numId w:val="8"/>
      </w:numPr>
      <w:ind w:left="284" w:hanging="284"/>
    </w:pPr>
  </w:style>
  <w:style w:type="paragraph" w:customStyle="1" w:styleId="Note">
    <w:name w:val="Note"/>
    <w:basedOn w:val="Normal"/>
    <w:next w:val="Normal"/>
    <w:uiPriority w:val="37"/>
    <w:qFormat/>
    <w:rsid w:val="00F6446D"/>
    <w:pPr>
      <w:suppressAutoHyphens/>
      <w:ind w:right="5103"/>
    </w:pPr>
    <w:rPr>
      <w:sz w:val="16"/>
      <w:szCs w:val="16"/>
    </w:rPr>
  </w:style>
  <w:style w:type="table" w:customStyle="1" w:styleId="SMECProjectTable">
    <w:name w:val="SMEC Project Table"/>
    <w:basedOn w:val="TableNormal"/>
    <w:uiPriority w:val="99"/>
    <w:rsid w:val="009D48DA"/>
    <w:pPr>
      <w:spacing w:after="120"/>
    </w:pPr>
    <w:tblPr>
      <w:tblInd w:w="-113" w:type="dxa"/>
      <w:tblBorders>
        <w:insideV w:val="single" w:sz="4" w:space="0" w:color="4D5259" w:themeColor="text2"/>
      </w:tblBorders>
      <w:tblCellMar>
        <w:left w:w="142" w:type="dxa"/>
        <w:right w:w="142" w:type="dxa"/>
      </w:tblCellMar>
    </w:tblPr>
    <w:tblStylePr w:type="firstCol">
      <w:pPr>
        <w:wordWrap/>
        <w:spacing w:beforeLines="0" w:before="80" w:beforeAutospacing="0" w:afterLines="0" w:after="80" w:afterAutospacing="0"/>
        <w:contextualSpacing w:val="0"/>
      </w:pPr>
      <w:rPr>
        <w:rFonts w:asciiTheme="minorHAnsi" w:hAnsiTheme="minorHAnsi"/>
        <w:color w:val="4D5259" w:themeColor="text2"/>
        <w:sz w:val="20"/>
      </w:rPr>
    </w:tblStylePr>
    <w:tblStylePr w:type="lastCol">
      <w:pPr>
        <w:wordWrap/>
        <w:spacing w:beforeLines="0" w:before="0" w:beforeAutospacing="0" w:afterLines="0" w:after="0" w:afterAutospacing="0"/>
        <w:contextualSpacing/>
      </w:pPr>
      <w:rPr>
        <w:rFonts w:asciiTheme="minorHAnsi" w:hAnsiTheme="minorHAnsi"/>
        <w:sz w:val="16"/>
      </w:rPr>
    </w:tblStylePr>
  </w:style>
  <w:style w:type="character" w:customStyle="1" w:styleId="Orange">
    <w:name w:val="Orange"/>
    <w:basedOn w:val="DefaultParagraphFont"/>
    <w:uiPriority w:val="7"/>
    <w:qFormat/>
    <w:rsid w:val="006F6598"/>
    <w:rPr>
      <w:color w:val="F18A21"/>
    </w:rPr>
  </w:style>
  <w:style w:type="character" w:customStyle="1" w:styleId="LtGrey">
    <w:name w:val="Lt Grey"/>
    <w:basedOn w:val="DefaultParagraphFont"/>
    <w:uiPriority w:val="7"/>
    <w:qFormat/>
    <w:rsid w:val="001D7A92"/>
    <w:rPr>
      <w:color w:val="90969F" w:themeColor="accent1" w:themeTint="99"/>
    </w:rPr>
  </w:style>
  <w:style w:type="character" w:styleId="PlaceholderText">
    <w:name w:val="Placeholder Text"/>
    <w:basedOn w:val="DefaultParagraphFont"/>
    <w:uiPriority w:val="99"/>
    <w:semiHidden/>
    <w:locked/>
    <w:rsid w:val="008A5CA7"/>
    <w:rPr>
      <w:color w:val="808080"/>
    </w:rPr>
  </w:style>
  <w:style w:type="paragraph" w:styleId="TableofFigures">
    <w:name w:val="table of figures"/>
    <w:basedOn w:val="Normal"/>
    <w:next w:val="Normal"/>
    <w:uiPriority w:val="99"/>
    <w:unhideWhenUsed/>
    <w:locked/>
    <w:rsid w:val="002E5CD0"/>
    <w:pPr>
      <w:spacing w:after="0"/>
    </w:pPr>
  </w:style>
  <w:style w:type="paragraph" w:customStyle="1" w:styleId="AppendixHeading1">
    <w:name w:val="Appendix Heading 1"/>
    <w:basedOn w:val="Heading1"/>
    <w:uiPriority w:val="29"/>
    <w:qFormat/>
    <w:rsid w:val="003A774A"/>
    <w:pPr>
      <w:numPr>
        <w:numId w:val="10"/>
      </w:numPr>
      <w:ind w:hanging="720"/>
    </w:pPr>
  </w:style>
  <w:style w:type="paragraph" w:customStyle="1" w:styleId="AppendixHeading2">
    <w:name w:val="Appendix Heading 2"/>
    <w:basedOn w:val="Heading2"/>
    <w:uiPriority w:val="29"/>
    <w:qFormat/>
    <w:rsid w:val="003123FA"/>
    <w:pPr>
      <w:numPr>
        <w:ilvl w:val="0"/>
        <w:numId w:val="0"/>
      </w:numPr>
    </w:pPr>
  </w:style>
  <w:style w:type="paragraph" w:customStyle="1" w:styleId="Footer2">
    <w:name w:val="Footer 2"/>
    <w:basedOn w:val="Footer"/>
    <w:uiPriority w:val="99"/>
    <w:qFormat/>
    <w:rsid w:val="00CE6BB9"/>
    <w:rPr>
      <w:b/>
      <w:caps/>
      <w:color w:val="4D5259" w:themeColor="text2"/>
      <w:sz w:val="14"/>
    </w:rPr>
  </w:style>
  <w:style w:type="table" w:styleId="PlainTable2">
    <w:name w:val="Plain Table 2"/>
    <w:basedOn w:val="TableNormal"/>
    <w:uiPriority w:val="42"/>
    <w:locked/>
    <w:rsid w:val="00D80CE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 2"/>
    <w:basedOn w:val="TOCHeading"/>
    <w:uiPriority w:val="98"/>
    <w:qFormat/>
    <w:rsid w:val="00DC0489"/>
    <w:rPr>
      <w:b/>
      <w:sz w:val="28"/>
    </w:rPr>
  </w:style>
  <w:style w:type="paragraph" w:styleId="EndnoteText">
    <w:name w:val="endnote text"/>
    <w:basedOn w:val="Normal"/>
    <w:link w:val="EndnoteTextChar"/>
    <w:semiHidden/>
    <w:unhideWhenUsed/>
    <w:locked/>
    <w:rsid w:val="004C6D1C"/>
    <w:pPr>
      <w:spacing w:before="0" w:after="0"/>
    </w:pPr>
  </w:style>
  <w:style w:type="character" w:customStyle="1" w:styleId="EndnoteTextChar">
    <w:name w:val="Endnote Text Char"/>
    <w:basedOn w:val="DefaultParagraphFont"/>
    <w:link w:val="EndnoteText"/>
    <w:semiHidden/>
    <w:rsid w:val="004C6D1C"/>
    <w:rPr>
      <w:lang w:val="en-AU"/>
    </w:rPr>
  </w:style>
  <w:style w:type="character" w:styleId="EndnoteReference">
    <w:name w:val="endnote reference"/>
    <w:basedOn w:val="DefaultParagraphFont"/>
    <w:semiHidden/>
    <w:unhideWhenUsed/>
    <w:locked/>
    <w:rsid w:val="004C6D1C"/>
    <w:rPr>
      <w:vertAlign w:val="superscript"/>
    </w:rPr>
  </w:style>
  <w:style w:type="paragraph" w:customStyle="1" w:styleId="TableText">
    <w:name w:val="Table Text"/>
    <w:basedOn w:val="Normal"/>
    <w:uiPriority w:val="3"/>
    <w:qFormat/>
    <w:rsid w:val="002A396E"/>
    <w:pPr>
      <w:spacing w:before="80" w:after="80"/>
    </w:pPr>
  </w:style>
  <w:style w:type="table" w:styleId="GridTable1Light">
    <w:name w:val="Grid Table 1 Light"/>
    <w:basedOn w:val="TableNormal"/>
    <w:uiPriority w:val="46"/>
    <w:locked/>
    <w:rsid w:val="0033419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locked/>
    <w:rsid w:val="00334192"/>
    <w:pPr>
      <w:spacing w:after="120"/>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qFormat/>
    <w:locked/>
    <w:rsid w:val="00E70D9F"/>
    <w:pPr>
      <w:tabs>
        <w:tab w:val="left" w:pos="1760"/>
        <w:tab w:val="right" w:leader="dot" w:pos="9639"/>
      </w:tabs>
      <w:spacing w:after="100"/>
      <w:ind w:left="1134"/>
    </w:pPr>
  </w:style>
  <w:style w:type="paragraph" w:customStyle="1" w:styleId="InsideAddress">
    <w:name w:val="Inside Address"/>
    <w:basedOn w:val="Normal"/>
    <w:autoRedefine/>
    <w:rsid w:val="00670B4F"/>
    <w:pPr>
      <w:spacing w:before="360"/>
      <w:contextualSpacing/>
    </w:pPr>
    <w:rPr>
      <w:rFonts w:ascii="Calibri" w:hAnsi="Calibri" w:cs="Times New Roman"/>
      <w:color w:val="auto"/>
    </w:rPr>
  </w:style>
  <w:style w:type="paragraph" w:customStyle="1" w:styleId="SMECSignature">
    <w:name w:val="SMEC Signature"/>
    <w:basedOn w:val="Normal"/>
    <w:next w:val="Normal"/>
    <w:autoRedefine/>
    <w:rsid w:val="00670B4F"/>
    <w:pPr>
      <w:spacing w:before="280"/>
    </w:pPr>
    <w:rPr>
      <w:rFonts w:ascii="Calibri" w:eastAsiaTheme="minorHAnsi" w:hAnsi="Calibri" w:cstheme="minorBidi"/>
      <w:b/>
      <w:color w:val="auto"/>
      <w:szCs w:val="24"/>
    </w:rPr>
  </w:style>
  <w:style w:type="paragraph" w:customStyle="1" w:styleId="Subject">
    <w:name w:val="Subject"/>
    <w:basedOn w:val="Normal"/>
    <w:next w:val="Normal"/>
    <w:autoRedefine/>
    <w:qFormat/>
    <w:rsid w:val="00670B4F"/>
    <w:pPr>
      <w:outlineLvl w:val="0"/>
    </w:pPr>
    <w:rPr>
      <w:rFonts w:ascii="Calibri" w:eastAsiaTheme="minorHAnsi" w:hAnsi="Calibri" w:cstheme="minorBidi"/>
      <w:b/>
      <w:color w:val="auto"/>
      <w:szCs w:val="24"/>
    </w:rPr>
  </w:style>
  <w:style w:type="paragraph" w:customStyle="1" w:styleId="InsertDateHere">
    <w:name w:val="Insert Date Here"/>
    <w:basedOn w:val="Date"/>
    <w:qFormat/>
    <w:rsid w:val="00670B4F"/>
    <w:pPr>
      <w:spacing w:before="360" w:after="120"/>
      <w:contextualSpacing/>
    </w:pPr>
    <w:rPr>
      <w:rFonts w:ascii="Calibri" w:hAnsi="Calibri" w:cs="Times New Roman"/>
      <w:color w:val="auto"/>
      <w:sz w:val="20"/>
      <w:szCs w:val="20"/>
    </w:rPr>
  </w:style>
  <w:style w:type="table" w:styleId="PlainTable1">
    <w:name w:val="Plain Table 1"/>
    <w:basedOn w:val="TableNormal"/>
    <w:uiPriority w:val="41"/>
    <w:locked/>
    <w:rsid w:val="001C579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MECTable11">
    <w:name w:val="SMEC Table 11"/>
    <w:basedOn w:val="TableNormal"/>
    <w:uiPriority w:val="99"/>
    <w:rsid w:val="00DE4F0B"/>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2830">
      <w:bodyDiv w:val="1"/>
      <w:marLeft w:val="0"/>
      <w:marRight w:val="0"/>
      <w:marTop w:val="0"/>
      <w:marBottom w:val="0"/>
      <w:divBdr>
        <w:top w:val="none" w:sz="0" w:space="0" w:color="auto"/>
        <w:left w:val="none" w:sz="0" w:space="0" w:color="auto"/>
        <w:bottom w:val="none" w:sz="0" w:space="0" w:color="auto"/>
        <w:right w:val="none" w:sz="0" w:space="0" w:color="auto"/>
      </w:divBdr>
    </w:div>
    <w:div w:id="142502109">
      <w:bodyDiv w:val="1"/>
      <w:marLeft w:val="0"/>
      <w:marRight w:val="0"/>
      <w:marTop w:val="0"/>
      <w:marBottom w:val="0"/>
      <w:divBdr>
        <w:top w:val="none" w:sz="0" w:space="0" w:color="auto"/>
        <w:left w:val="none" w:sz="0" w:space="0" w:color="auto"/>
        <w:bottom w:val="none" w:sz="0" w:space="0" w:color="auto"/>
        <w:right w:val="none" w:sz="0" w:space="0" w:color="auto"/>
      </w:divBdr>
    </w:div>
    <w:div w:id="181941683">
      <w:bodyDiv w:val="1"/>
      <w:marLeft w:val="0"/>
      <w:marRight w:val="0"/>
      <w:marTop w:val="0"/>
      <w:marBottom w:val="0"/>
      <w:divBdr>
        <w:top w:val="none" w:sz="0" w:space="0" w:color="auto"/>
        <w:left w:val="none" w:sz="0" w:space="0" w:color="auto"/>
        <w:bottom w:val="none" w:sz="0" w:space="0" w:color="auto"/>
        <w:right w:val="none" w:sz="0" w:space="0" w:color="auto"/>
      </w:divBdr>
    </w:div>
    <w:div w:id="219825617">
      <w:bodyDiv w:val="1"/>
      <w:marLeft w:val="0"/>
      <w:marRight w:val="0"/>
      <w:marTop w:val="0"/>
      <w:marBottom w:val="0"/>
      <w:divBdr>
        <w:top w:val="none" w:sz="0" w:space="0" w:color="auto"/>
        <w:left w:val="none" w:sz="0" w:space="0" w:color="auto"/>
        <w:bottom w:val="none" w:sz="0" w:space="0" w:color="auto"/>
        <w:right w:val="none" w:sz="0" w:space="0" w:color="auto"/>
      </w:divBdr>
    </w:div>
    <w:div w:id="225799938">
      <w:bodyDiv w:val="1"/>
      <w:marLeft w:val="0"/>
      <w:marRight w:val="0"/>
      <w:marTop w:val="0"/>
      <w:marBottom w:val="0"/>
      <w:divBdr>
        <w:top w:val="none" w:sz="0" w:space="0" w:color="auto"/>
        <w:left w:val="none" w:sz="0" w:space="0" w:color="auto"/>
        <w:bottom w:val="none" w:sz="0" w:space="0" w:color="auto"/>
        <w:right w:val="none" w:sz="0" w:space="0" w:color="auto"/>
      </w:divBdr>
    </w:div>
    <w:div w:id="304310656">
      <w:bodyDiv w:val="1"/>
      <w:marLeft w:val="0"/>
      <w:marRight w:val="0"/>
      <w:marTop w:val="0"/>
      <w:marBottom w:val="0"/>
      <w:divBdr>
        <w:top w:val="none" w:sz="0" w:space="0" w:color="auto"/>
        <w:left w:val="none" w:sz="0" w:space="0" w:color="auto"/>
        <w:bottom w:val="none" w:sz="0" w:space="0" w:color="auto"/>
        <w:right w:val="none" w:sz="0" w:space="0" w:color="auto"/>
      </w:divBdr>
    </w:div>
    <w:div w:id="350569979">
      <w:bodyDiv w:val="1"/>
      <w:marLeft w:val="0"/>
      <w:marRight w:val="0"/>
      <w:marTop w:val="0"/>
      <w:marBottom w:val="0"/>
      <w:divBdr>
        <w:top w:val="none" w:sz="0" w:space="0" w:color="auto"/>
        <w:left w:val="none" w:sz="0" w:space="0" w:color="auto"/>
        <w:bottom w:val="none" w:sz="0" w:space="0" w:color="auto"/>
        <w:right w:val="none" w:sz="0" w:space="0" w:color="auto"/>
      </w:divBdr>
    </w:div>
    <w:div w:id="358360595">
      <w:bodyDiv w:val="1"/>
      <w:marLeft w:val="0"/>
      <w:marRight w:val="0"/>
      <w:marTop w:val="0"/>
      <w:marBottom w:val="0"/>
      <w:divBdr>
        <w:top w:val="none" w:sz="0" w:space="0" w:color="auto"/>
        <w:left w:val="none" w:sz="0" w:space="0" w:color="auto"/>
        <w:bottom w:val="none" w:sz="0" w:space="0" w:color="auto"/>
        <w:right w:val="none" w:sz="0" w:space="0" w:color="auto"/>
      </w:divBdr>
    </w:div>
    <w:div w:id="645862101">
      <w:bodyDiv w:val="1"/>
      <w:marLeft w:val="0"/>
      <w:marRight w:val="0"/>
      <w:marTop w:val="0"/>
      <w:marBottom w:val="0"/>
      <w:divBdr>
        <w:top w:val="none" w:sz="0" w:space="0" w:color="auto"/>
        <w:left w:val="none" w:sz="0" w:space="0" w:color="auto"/>
        <w:bottom w:val="none" w:sz="0" w:space="0" w:color="auto"/>
        <w:right w:val="none" w:sz="0" w:space="0" w:color="auto"/>
      </w:divBdr>
    </w:div>
    <w:div w:id="711686085">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00613668">
      <w:bodyDiv w:val="1"/>
      <w:marLeft w:val="0"/>
      <w:marRight w:val="0"/>
      <w:marTop w:val="0"/>
      <w:marBottom w:val="0"/>
      <w:divBdr>
        <w:top w:val="none" w:sz="0" w:space="0" w:color="auto"/>
        <w:left w:val="none" w:sz="0" w:space="0" w:color="auto"/>
        <w:bottom w:val="none" w:sz="0" w:space="0" w:color="auto"/>
        <w:right w:val="none" w:sz="0" w:space="0" w:color="auto"/>
      </w:divBdr>
    </w:div>
    <w:div w:id="805701445">
      <w:bodyDiv w:val="1"/>
      <w:marLeft w:val="0"/>
      <w:marRight w:val="0"/>
      <w:marTop w:val="0"/>
      <w:marBottom w:val="0"/>
      <w:divBdr>
        <w:top w:val="none" w:sz="0" w:space="0" w:color="auto"/>
        <w:left w:val="none" w:sz="0" w:space="0" w:color="auto"/>
        <w:bottom w:val="none" w:sz="0" w:space="0" w:color="auto"/>
        <w:right w:val="none" w:sz="0" w:space="0" w:color="auto"/>
      </w:divBdr>
    </w:div>
    <w:div w:id="833910357">
      <w:bodyDiv w:val="1"/>
      <w:marLeft w:val="0"/>
      <w:marRight w:val="0"/>
      <w:marTop w:val="0"/>
      <w:marBottom w:val="0"/>
      <w:divBdr>
        <w:top w:val="none" w:sz="0" w:space="0" w:color="auto"/>
        <w:left w:val="none" w:sz="0" w:space="0" w:color="auto"/>
        <w:bottom w:val="none" w:sz="0" w:space="0" w:color="auto"/>
        <w:right w:val="none" w:sz="0" w:space="0" w:color="auto"/>
      </w:divBdr>
    </w:div>
    <w:div w:id="874149358">
      <w:bodyDiv w:val="1"/>
      <w:marLeft w:val="0"/>
      <w:marRight w:val="0"/>
      <w:marTop w:val="0"/>
      <w:marBottom w:val="0"/>
      <w:divBdr>
        <w:top w:val="none" w:sz="0" w:space="0" w:color="auto"/>
        <w:left w:val="none" w:sz="0" w:space="0" w:color="auto"/>
        <w:bottom w:val="none" w:sz="0" w:space="0" w:color="auto"/>
        <w:right w:val="none" w:sz="0" w:space="0" w:color="auto"/>
      </w:divBdr>
    </w:div>
    <w:div w:id="891387465">
      <w:bodyDiv w:val="1"/>
      <w:marLeft w:val="0"/>
      <w:marRight w:val="0"/>
      <w:marTop w:val="0"/>
      <w:marBottom w:val="0"/>
      <w:divBdr>
        <w:top w:val="none" w:sz="0" w:space="0" w:color="auto"/>
        <w:left w:val="none" w:sz="0" w:space="0" w:color="auto"/>
        <w:bottom w:val="none" w:sz="0" w:space="0" w:color="auto"/>
        <w:right w:val="none" w:sz="0" w:space="0" w:color="auto"/>
      </w:divBdr>
    </w:div>
    <w:div w:id="905456060">
      <w:bodyDiv w:val="1"/>
      <w:marLeft w:val="0"/>
      <w:marRight w:val="0"/>
      <w:marTop w:val="0"/>
      <w:marBottom w:val="0"/>
      <w:divBdr>
        <w:top w:val="none" w:sz="0" w:space="0" w:color="auto"/>
        <w:left w:val="none" w:sz="0" w:space="0" w:color="auto"/>
        <w:bottom w:val="none" w:sz="0" w:space="0" w:color="auto"/>
        <w:right w:val="none" w:sz="0" w:space="0" w:color="auto"/>
      </w:divBdr>
    </w:div>
    <w:div w:id="907377128">
      <w:bodyDiv w:val="1"/>
      <w:marLeft w:val="0"/>
      <w:marRight w:val="0"/>
      <w:marTop w:val="0"/>
      <w:marBottom w:val="0"/>
      <w:divBdr>
        <w:top w:val="none" w:sz="0" w:space="0" w:color="auto"/>
        <w:left w:val="none" w:sz="0" w:space="0" w:color="auto"/>
        <w:bottom w:val="none" w:sz="0" w:space="0" w:color="auto"/>
        <w:right w:val="none" w:sz="0" w:space="0" w:color="auto"/>
      </w:divBdr>
    </w:div>
    <w:div w:id="934558617">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062364827">
      <w:bodyDiv w:val="1"/>
      <w:marLeft w:val="0"/>
      <w:marRight w:val="0"/>
      <w:marTop w:val="0"/>
      <w:marBottom w:val="0"/>
      <w:divBdr>
        <w:top w:val="none" w:sz="0" w:space="0" w:color="auto"/>
        <w:left w:val="none" w:sz="0" w:space="0" w:color="auto"/>
        <w:bottom w:val="none" w:sz="0" w:space="0" w:color="auto"/>
        <w:right w:val="none" w:sz="0" w:space="0" w:color="auto"/>
      </w:divBdr>
    </w:div>
    <w:div w:id="1080177108">
      <w:bodyDiv w:val="1"/>
      <w:marLeft w:val="0"/>
      <w:marRight w:val="0"/>
      <w:marTop w:val="0"/>
      <w:marBottom w:val="0"/>
      <w:divBdr>
        <w:top w:val="none" w:sz="0" w:space="0" w:color="auto"/>
        <w:left w:val="none" w:sz="0" w:space="0" w:color="auto"/>
        <w:bottom w:val="none" w:sz="0" w:space="0" w:color="auto"/>
        <w:right w:val="none" w:sz="0" w:space="0" w:color="auto"/>
      </w:divBdr>
    </w:div>
    <w:div w:id="1110933101">
      <w:bodyDiv w:val="1"/>
      <w:marLeft w:val="0"/>
      <w:marRight w:val="0"/>
      <w:marTop w:val="0"/>
      <w:marBottom w:val="0"/>
      <w:divBdr>
        <w:top w:val="none" w:sz="0" w:space="0" w:color="auto"/>
        <w:left w:val="none" w:sz="0" w:space="0" w:color="auto"/>
        <w:bottom w:val="none" w:sz="0" w:space="0" w:color="auto"/>
        <w:right w:val="none" w:sz="0" w:space="0" w:color="auto"/>
      </w:divBdr>
    </w:div>
    <w:div w:id="1127813623">
      <w:bodyDiv w:val="1"/>
      <w:marLeft w:val="0"/>
      <w:marRight w:val="0"/>
      <w:marTop w:val="0"/>
      <w:marBottom w:val="0"/>
      <w:divBdr>
        <w:top w:val="none" w:sz="0" w:space="0" w:color="auto"/>
        <w:left w:val="none" w:sz="0" w:space="0" w:color="auto"/>
        <w:bottom w:val="none" w:sz="0" w:space="0" w:color="auto"/>
        <w:right w:val="none" w:sz="0" w:space="0" w:color="auto"/>
      </w:divBdr>
    </w:div>
    <w:div w:id="1190801776">
      <w:bodyDiv w:val="1"/>
      <w:marLeft w:val="0"/>
      <w:marRight w:val="0"/>
      <w:marTop w:val="0"/>
      <w:marBottom w:val="0"/>
      <w:divBdr>
        <w:top w:val="none" w:sz="0" w:space="0" w:color="auto"/>
        <w:left w:val="none" w:sz="0" w:space="0" w:color="auto"/>
        <w:bottom w:val="none" w:sz="0" w:space="0" w:color="auto"/>
        <w:right w:val="none" w:sz="0" w:space="0" w:color="auto"/>
      </w:divBdr>
    </w:div>
    <w:div w:id="1350520836">
      <w:bodyDiv w:val="1"/>
      <w:marLeft w:val="0"/>
      <w:marRight w:val="0"/>
      <w:marTop w:val="0"/>
      <w:marBottom w:val="0"/>
      <w:divBdr>
        <w:top w:val="none" w:sz="0" w:space="0" w:color="auto"/>
        <w:left w:val="none" w:sz="0" w:space="0" w:color="auto"/>
        <w:bottom w:val="none" w:sz="0" w:space="0" w:color="auto"/>
        <w:right w:val="none" w:sz="0" w:space="0" w:color="auto"/>
      </w:divBdr>
    </w:div>
    <w:div w:id="1357198941">
      <w:bodyDiv w:val="1"/>
      <w:marLeft w:val="0"/>
      <w:marRight w:val="0"/>
      <w:marTop w:val="0"/>
      <w:marBottom w:val="0"/>
      <w:divBdr>
        <w:top w:val="none" w:sz="0" w:space="0" w:color="auto"/>
        <w:left w:val="none" w:sz="0" w:space="0" w:color="auto"/>
        <w:bottom w:val="none" w:sz="0" w:space="0" w:color="auto"/>
        <w:right w:val="none" w:sz="0" w:space="0" w:color="auto"/>
      </w:divBdr>
    </w:div>
    <w:div w:id="1389959686">
      <w:bodyDiv w:val="1"/>
      <w:marLeft w:val="0"/>
      <w:marRight w:val="0"/>
      <w:marTop w:val="0"/>
      <w:marBottom w:val="0"/>
      <w:divBdr>
        <w:top w:val="none" w:sz="0" w:space="0" w:color="auto"/>
        <w:left w:val="none" w:sz="0" w:space="0" w:color="auto"/>
        <w:bottom w:val="none" w:sz="0" w:space="0" w:color="auto"/>
        <w:right w:val="none" w:sz="0" w:space="0" w:color="auto"/>
      </w:divBdr>
    </w:div>
    <w:div w:id="1435634215">
      <w:bodyDiv w:val="1"/>
      <w:marLeft w:val="0"/>
      <w:marRight w:val="0"/>
      <w:marTop w:val="0"/>
      <w:marBottom w:val="0"/>
      <w:divBdr>
        <w:top w:val="none" w:sz="0" w:space="0" w:color="auto"/>
        <w:left w:val="none" w:sz="0" w:space="0" w:color="auto"/>
        <w:bottom w:val="none" w:sz="0" w:space="0" w:color="auto"/>
        <w:right w:val="none" w:sz="0" w:space="0" w:color="auto"/>
      </w:divBdr>
    </w:div>
    <w:div w:id="1574781444">
      <w:bodyDiv w:val="1"/>
      <w:marLeft w:val="0"/>
      <w:marRight w:val="0"/>
      <w:marTop w:val="0"/>
      <w:marBottom w:val="0"/>
      <w:divBdr>
        <w:top w:val="none" w:sz="0" w:space="0" w:color="auto"/>
        <w:left w:val="none" w:sz="0" w:space="0" w:color="auto"/>
        <w:bottom w:val="none" w:sz="0" w:space="0" w:color="auto"/>
        <w:right w:val="none" w:sz="0" w:space="0" w:color="auto"/>
      </w:divBdr>
    </w:div>
    <w:div w:id="1625968053">
      <w:bodyDiv w:val="1"/>
      <w:marLeft w:val="0"/>
      <w:marRight w:val="0"/>
      <w:marTop w:val="0"/>
      <w:marBottom w:val="0"/>
      <w:divBdr>
        <w:top w:val="none" w:sz="0" w:space="0" w:color="auto"/>
        <w:left w:val="none" w:sz="0" w:space="0" w:color="auto"/>
        <w:bottom w:val="none" w:sz="0" w:space="0" w:color="auto"/>
        <w:right w:val="none" w:sz="0" w:space="0" w:color="auto"/>
      </w:divBdr>
    </w:div>
    <w:div w:id="1649674142">
      <w:bodyDiv w:val="1"/>
      <w:marLeft w:val="0"/>
      <w:marRight w:val="0"/>
      <w:marTop w:val="0"/>
      <w:marBottom w:val="0"/>
      <w:divBdr>
        <w:top w:val="none" w:sz="0" w:space="0" w:color="auto"/>
        <w:left w:val="none" w:sz="0" w:space="0" w:color="auto"/>
        <w:bottom w:val="none" w:sz="0" w:space="0" w:color="auto"/>
        <w:right w:val="none" w:sz="0" w:space="0" w:color="auto"/>
      </w:divBdr>
    </w:div>
    <w:div w:id="1881739938">
      <w:bodyDiv w:val="1"/>
      <w:marLeft w:val="0"/>
      <w:marRight w:val="0"/>
      <w:marTop w:val="0"/>
      <w:marBottom w:val="0"/>
      <w:divBdr>
        <w:top w:val="none" w:sz="0" w:space="0" w:color="auto"/>
        <w:left w:val="none" w:sz="0" w:space="0" w:color="auto"/>
        <w:bottom w:val="none" w:sz="0" w:space="0" w:color="auto"/>
        <w:right w:val="none" w:sz="0" w:space="0" w:color="auto"/>
      </w:divBdr>
    </w:div>
    <w:div w:id="1921868559">
      <w:bodyDiv w:val="1"/>
      <w:marLeft w:val="0"/>
      <w:marRight w:val="0"/>
      <w:marTop w:val="0"/>
      <w:marBottom w:val="0"/>
      <w:divBdr>
        <w:top w:val="none" w:sz="0" w:space="0" w:color="auto"/>
        <w:left w:val="none" w:sz="0" w:space="0" w:color="auto"/>
        <w:bottom w:val="none" w:sz="0" w:space="0" w:color="auto"/>
        <w:right w:val="none" w:sz="0" w:space="0" w:color="auto"/>
      </w:divBdr>
    </w:div>
    <w:div w:id="1934898500">
      <w:bodyDiv w:val="1"/>
      <w:marLeft w:val="0"/>
      <w:marRight w:val="0"/>
      <w:marTop w:val="0"/>
      <w:marBottom w:val="0"/>
      <w:divBdr>
        <w:top w:val="none" w:sz="0" w:space="0" w:color="auto"/>
        <w:left w:val="none" w:sz="0" w:space="0" w:color="auto"/>
        <w:bottom w:val="none" w:sz="0" w:space="0" w:color="auto"/>
        <w:right w:val="none" w:sz="0" w:space="0" w:color="auto"/>
      </w:divBdr>
    </w:div>
    <w:div w:id="2007510130">
      <w:bodyDiv w:val="1"/>
      <w:marLeft w:val="0"/>
      <w:marRight w:val="0"/>
      <w:marTop w:val="0"/>
      <w:marBottom w:val="0"/>
      <w:divBdr>
        <w:top w:val="none" w:sz="0" w:space="0" w:color="auto"/>
        <w:left w:val="none" w:sz="0" w:space="0" w:color="auto"/>
        <w:bottom w:val="none" w:sz="0" w:space="0" w:color="auto"/>
        <w:right w:val="none" w:sz="0" w:space="0" w:color="auto"/>
      </w:divBdr>
    </w:div>
    <w:div w:id="2050954755">
      <w:bodyDiv w:val="1"/>
      <w:marLeft w:val="0"/>
      <w:marRight w:val="0"/>
      <w:marTop w:val="0"/>
      <w:marBottom w:val="0"/>
      <w:divBdr>
        <w:top w:val="none" w:sz="0" w:space="0" w:color="auto"/>
        <w:left w:val="none" w:sz="0" w:space="0" w:color="auto"/>
        <w:bottom w:val="none" w:sz="0" w:space="0" w:color="auto"/>
        <w:right w:val="none" w:sz="0" w:space="0" w:color="auto"/>
      </w:divBdr>
    </w:div>
    <w:div w:id="2081904192">
      <w:bodyDiv w:val="1"/>
      <w:marLeft w:val="0"/>
      <w:marRight w:val="0"/>
      <w:marTop w:val="0"/>
      <w:marBottom w:val="0"/>
      <w:divBdr>
        <w:top w:val="none" w:sz="0" w:space="0" w:color="auto"/>
        <w:left w:val="none" w:sz="0" w:space="0" w:color="auto"/>
        <w:bottom w:val="none" w:sz="0" w:space="0" w:color="auto"/>
        <w:right w:val="none" w:sz="0" w:space="0" w:color="auto"/>
      </w:divBdr>
    </w:div>
    <w:div w:id="2103185381">
      <w:bodyDiv w:val="1"/>
      <w:marLeft w:val="0"/>
      <w:marRight w:val="0"/>
      <w:marTop w:val="0"/>
      <w:marBottom w:val="0"/>
      <w:divBdr>
        <w:top w:val="none" w:sz="0" w:space="0" w:color="auto"/>
        <w:left w:val="none" w:sz="0" w:space="0" w:color="auto"/>
        <w:bottom w:val="none" w:sz="0" w:space="0" w:color="auto"/>
        <w:right w:val="none" w:sz="0" w:space="0" w:color="auto"/>
      </w:divBdr>
    </w:div>
    <w:div w:id="21218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0F096D71E942D9AA0D1E79C2B242BF"/>
        <w:category>
          <w:name w:val="General"/>
          <w:gallery w:val="placeholder"/>
        </w:category>
        <w:types>
          <w:type w:val="bbPlcHdr"/>
        </w:types>
        <w:behaviors>
          <w:behavior w:val="content"/>
        </w:behaviors>
        <w:guid w:val="{67059147-6A53-4D7E-BE88-950DE9CA079D}"/>
      </w:docPartPr>
      <w:docPartBody>
        <w:p w:rsidR="00E36EE4" w:rsidRDefault="00E36EE4" w:rsidP="00E36EE4">
          <w:pPr>
            <w:pStyle w:val="DC0F096D71E942D9AA0D1E79C2B242BF2"/>
          </w:pPr>
          <w:r w:rsidRPr="00B706BE">
            <w:t>Click or tap to enter a date.</w:t>
          </w:r>
        </w:p>
      </w:docPartBody>
    </w:docPart>
    <w:docPart>
      <w:docPartPr>
        <w:name w:val="A31C02AFFE0F424782137C850E9DBE03"/>
        <w:category>
          <w:name w:val="General"/>
          <w:gallery w:val="placeholder"/>
        </w:category>
        <w:types>
          <w:type w:val="bbPlcHdr"/>
        </w:types>
        <w:behaviors>
          <w:behavior w:val="content"/>
        </w:behaviors>
        <w:guid w:val="{97307ACF-62EE-4C9A-997B-C92119E03E66}"/>
      </w:docPartPr>
      <w:docPartBody>
        <w:p w:rsidR="00E36EE4" w:rsidRDefault="009B23C7" w:rsidP="009B23C7">
          <w:pPr>
            <w:pStyle w:val="A31C02AFFE0F424782137C850E9DBE03"/>
          </w:pPr>
          <w:r>
            <w:rPr>
              <w:rStyle w:val="PlaceholderText"/>
            </w:rPr>
            <w:t>Click or tap here to enter text.</w:t>
          </w:r>
        </w:p>
      </w:docPartBody>
    </w:docPart>
    <w:docPart>
      <w:docPartPr>
        <w:name w:val="CD5A614C39644F529A98B83ACC05C694"/>
        <w:category>
          <w:name w:val="General"/>
          <w:gallery w:val="placeholder"/>
        </w:category>
        <w:types>
          <w:type w:val="bbPlcHdr"/>
        </w:types>
        <w:behaviors>
          <w:behavior w:val="content"/>
        </w:behaviors>
        <w:guid w:val="{31842A3B-78B0-45D6-AE95-3D58D449FE65}"/>
      </w:docPartPr>
      <w:docPartBody>
        <w:p w:rsidR="00E36EE4" w:rsidRDefault="009B23C7" w:rsidP="009B23C7">
          <w:pPr>
            <w:pStyle w:val="CD5A614C39644F529A98B83ACC05C694"/>
          </w:pPr>
          <w:r>
            <w:rPr>
              <w:rStyle w:val="PlaceholderText"/>
            </w:rPr>
            <w:t>Click or tap here to enter text.</w:t>
          </w:r>
        </w:p>
      </w:docPartBody>
    </w:docPart>
    <w:docPart>
      <w:docPartPr>
        <w:name w:val="20DFBA31200A4ED1BBB5C1CAEAF48FC9"/>
        <w:category>
          <w:name w:val="General"/>
          <w:gallery w:val="placeholder"/>
        </w:category>
        <w:types>
          <w:type w:val="bbPlcHdr"/>
        </w:types>
        <w:behaviors>
          <w:behavior w:val="content"/>
        </w:behaviors>
        <w:guid w:val="{632D4DD9-4DC4-44AB-97A3-16E16F5719CF}"/>
      </w:docPartPr>
      <w:docPartBody>
        <w:p w:rsidR="00E36EE4" w:rsidRDefault="00E36EE4" w:rsidP="00E36EE4">
          <w:pPr>
            <w:pStyle w:val="20DFBA31200A4ED1BBB5C1CAEAF48FC91"/>
          </w:pPr>
          <w:r w:rsidRPr="00AB69FA">
            <w:rPr>
              <w:rStyle w:val="PlaceholderText"/>
              <w:color w:val="F18A21"/>
            </w:rPr>
            <w:t xml:space="preserve">Select </w:t>
          </w:r>
          <w:r>
            <w:rPr>
              <w:rStyle w:val="PlaceholderText"/>
              <w:color w:val="F18A21"/>
            </w:rPr>
            <w:t xml:space="preserve">a </w:t>
          </w:r>
          <w:r w:rsidRPr="00AB69FA">
            <w:rPr>
              <w:rStyle w:val="PlaceholderText"/>
              <w:color w:val="F18A21"/>
            </w:rPr>
            <w:t>date</w:t>
          </w:r>
        </w:p>
      </w:docPartBody>
    </w:docPart>
    <w:docPart>
      <w:docPartPr>
        <w:name w:val="B928E84D23DD4A3C82F271346A86BD08"/>
        <w:category>
          <w:name w:val="General"/>
          <w:gallery w:val="placeholder"/>
        </w:category>
        <w:types>
          <w:type w:val="bbPlcHdr"/>
        </w:types>
        <w:behaviors>
          <w:behavior w:val="content"/>
        </w:behaviors>
        <w:guid w:val="{63C0C55A-0B3E-43B7-B86A-3D463E967D12}"/>
      </w:docPartPr>
      <w:docPartBody>
        <w:p w:rsidR="00E8455F" w:rsidRDefault="00E36EE4" w:rsidP="00E36EE4">
          <w:pPr>
            <w:pStyle w:val="B928E84D23DD4A3C82F271346A86BD08"/>
          </w:pPr>
          <w:r w:rsidRPr="00161649">
            <w:rPr>
              <w:rStyle w:val="PlaceholderText"/>
              <w:color w:val="F18A21"/>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C7"/>
    <w:rsid w:val="00047081"/>
    <w:rsid w:val="000B7DB9"/>
    <w:rsid w:val="00111D0A"/>
    <w:rsid w:val="001F6012"/>
    <w:rsid w:val="00241821"/>
    <w:rsid w:val="002B60F0"/>
    <w:rsid w:val="002E2BD2"/>
    <w:rsid w:val="00356C3E"/>
    <w:rsid w:val="00400076"/>
    <w:rsid w:val="004D4EA3"/>
    <w:rsid w:val="006258C6"/>
    <w:rsid w:val="0083396D"/>
    <w:rsid w:val="00860B35"/>
    <w:rsid w:val="008F0ACA"/>
    <w:rsid w:val="009B23C7"/>
    <w:rsid w:val="00A619C7"/>
    <w:rsid w:val="00AB2585"/>
    <w:rsid w:val="00AF4D60"/>
    <w:rsid w:val="00B87BFC"/>
    <w:rsid w:val="00D336E1"/>
    <w:rsid w:val="00E36EE4"/>
    <w:rsid w:val="00E8455F"/>
    <w:rsid w:val="00FB1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F096D71E942D9AA0D1E79C2B242BF">
    <w:name w:val="DC0F096D71E942D9AA0D1E79C2B242BF"/>
    <w:rsid w:val="009B23C7"/>
  </w:style>
  <w:style w:type="character" w:styleId="PlaceholderText">
    <w:name w:val="Placeholder Text"/>
    <w:basedOn w:val="DefaultParagraphFont"/>
    <w:uiPriority w:val="99"/>
    <w:semiHidden/>
    <w:rsid w:val="00E36EE4"/>
    <w:rPr>
      <w:color w:val="808080"/>
    </w:rPr>
  </w:style>
  <w:style w:type="paragraph" w:customStyle="1" w:styleId="A31C02AFFE0F424782137C850E9DBE03">
    <w:name w:val="A31C02AFFE0F424782137C850E9DBE03"/>
    <w:rsid w:val="009B23C7"/>
  </w:style>
  <w:style w:type="paragraph" w:customStyle="1" w:styleId="CD5A614C39644F529A98B83ACC05C694">
    <w:name w:val="CD5A614C39644F529A98B83ACC05C694"/>
    <w:rsid w:val="009B23C7"/>
  </w:style>
  <w:style w:type="paragraph" w:customStyle="1" w:styleId="DC0F096D71E942D9AA0D1E79C2B242BF1">
    <w:name w:val="DC0F096D71E942D9AA0D1E79C2B242BF1"/>
    <w:rsid w:val="009B23C7"/>
    <w:pPr>
      <w:spacing w:before="120" w:after="120" w:line="240" w:lineRule="auto"/>
    </w:pPr>
    <w:rPr>
      <w:rFonts w:eastAsia="Times New Roman" w:cstheme="minorHAnsi"/>
      <w:color w:val="4D5259"/>
      <w:sz w:val="20"/>
      <w:szCs w:val="20"/>
      <w:lang w:eastAsia="en-US"/>
    </w:rPr>
  </w:style>
  <w:style w:type="paragraph" w:customStyle="1" w:styleId="E5E5132651F748BAA62200138A68BA8D">
    <w:name w:val="E5E5132651F748BAA62200138A68BA8D"/>
    <w:rsid w:val="009B23C7"/>
    <w:pPr>
      <w:spacing w:before="120" w:after="120" w:line="240" w:lineRule="auto"/>
    </w:pPr>
    <w:rPr>
      <w:rFonts w:eastAsia="Times New Roman" w:cstheme="minorHAnsi"/>
      <w:color w:val="4D5259"/>
      <w:sz w:val="20"/>
      <w:szCs w:val="20"/>
      <w:lang w:eastAsia="en-US"/>
    </w:rPr>
  </w:style>
  <w:style w:type="paragraph" w:customStyle="1" w:styleId="0D85AAB2868A4EF19D5BACD4DD4BF7CC">
    <w:name w:val="0D85AAB2868A4EF19D5BACD4DD4BF7CC"/>
    <w:rsid w:val="009B23C7"/>
  </w:style>
  <w:style w:type="paragraph" w:customStyle="1" w:styleId="6E0DA18B73634085B3E3CDEB2A488310">
    <w:name w:val="6E0DA18B73634085B3E3CDEB2A488310"/>
    <w:rsid w:val="009B23C7"/>
  </w:style>
  <w:style w:type="paragraph" w:customStyle="1" w:styleId="20DFBA31200A4ED1BBB5C1CAEAF48FC9">
    <w:name w:val="20DFBA31200A4ED1BBB5C1CAEAF48FC9"/>
    <w:rsid w:val="009B23C7"/>
  </w:style>
  <w:style w:type="paragraph" w:customStyle="1" w:styleId="DC0F096D71E942D9AA0D1E79C2B242BF2">
    <w:name w:val="DC0F096D71E942D9AA0D1E79C2B242BF2"/>
    <w:rsid w:val="00E36EE4"/>
    <w:pPr>
      <w:spacing w:before="120" w:after="120" w:line="240" w:lineRule="auto"/>
    </w:pPr>
    <w:rPr>
      <w:rFonts w:eastAsia="Times New Roman" w:cstheme="minorHAnsi"/>
      <w:color w:val="4D5259"/>
      <w:sz w:val="20"/>
      <w:szCs w:val="20"/>
      <w:lang w:eastAsia="en-US"/>
    </w:rPr>
  </w:style>
  <w:style w:type="paragraph" w:customStyle="1" w:styleId="B928E84D23DD4A3C82F271346A86BD08">
    <w:name w:val="B928E84D23DD4A3C82F271346A86BD08"/>
    <w:rsid w:val="00E36EE4"/>
    <w:pPr>
      <w:spacing w:before="120" w:after="120" w:line="240" w:lineRule="auto"/>
    </w:pPr>
    <w:rPr>
      <w:rFonts w:eastAsia="Times New Roman" w:cstheme="minorHAnsi"/>
      <w:color w:val="4D5259"/>
      <w:sz w:val="20"/>
      <w:szCs w:val="20"/>
      <w:lang w:eastAsia="en-US"/>
    </w:rPr>
  </w:style>
  <w:style w:type="paragraph" w:customStyle="1" w:styleId="20DFBA31200A4ED1BBB5C1CAEAF48FC91">
    <w:name w:val="20DFBA31200A4ED1BBB5C1CAEAF48FC91"/>
    <w:rsid w:val="00E36EE4"/>
    <w:pPr>
      <w:spacing w:before="120" w:after="120" w:line="240" w:lineRule="auto"/>
    </w:pPr>
    <w:rPr>
      <w:rFonts w:eastAsia="Times New Roman" w:cstheme="minorHAnsi"/>
      <w:color w:val="4D5259"/>
      <w:sz w:val="20"/>
      <w:szCs w:val="20"/>
      <w:lang w:eastAsia="en-US"/>
    </w:rPr>
  </w:style>
  <w:style w:type="paragraph" w:customStyle="1" w:styleId="6E0DA18B73634085B3E3CDEB2A4883101">
    <w:name w:val="6E0DA18B73634085B3E3CDEB2A4883101"/>
    <w:rsid w:val="00E36EE4"/>
    <w:pPr>
      <w:spacing w:before="120" w:after="120" w:line="240" w:lineRule="auto"/>
    </w:pPr>
    <w:rPr>
      <w:rFonts w:eastAsia="Times New Roman" w:cstheme="minorHAnsi"/>
      <w:color w:val="4D5259"/>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MEC">
      <a:dk1>
        <a:sysClr val="windowText" lastClr="000000"/>
      </a:dk1>
      <a:lt1>
        <a:sysClr val="window" lastClr="FFFFFF"/>
      </a:lt1>
      <a:dk2>
        <a:srgbClr val="4D5259"/>
      </a:dk2>
      <a:lt2>
        <a:srgbClr val="FFFFFF"/>
      </a:lt2>
      <a:accent1>
        <a:srgbClr val="4D5259"/>
      </a:accent1>
      <a:accent2>
        <a:srgbClr val="F08920"/>
      </a:accent2>
      <a:accent3>
        <a:srgbClr val="227A35"/>
      </a:accent3>
      <a:accent4>
        <a:srgbClr val="4D5259"/>
      </a:accent4>
      <a:accent5>
        <a:srgbClr val="F08920"/>
      </a:accent5>
      <a:accent6>
        <a:srgbClr val="227A35"/>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[Client Reference No.]</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cc4cf1c77c9255d377634684af4a7124">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d6de5d3d3c1174703f3905acef49d6a8"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haredWithUsers xmlns="07559c39-a4e3-493d-9171-b46aa88ec5ed">
      <UserInfo>
        <DisplayName>Gubbi SHIVAKUMAR</DisplayName>
        <AccountId>1697</AccountId>
        <AccountType/>
      </UserInfo>
      <UserInfo>
        <DisplayName>SHARMA, Vinod Kumar</DisplayName>
        <AccountId>1183</AccountId>
        <AccountType/>
      </UserInfo>
      <UserInfo>
        <DisplayName>Honey MEHRA</DisplayName>
        <AccountId>1699</AccountId>
        <AccountType/>
      </UserInfo>
      <UserInfo>
        <DisplayName>Anjali GUPTA</DisplayName>
        <AccountId>2213</AccountId>
        <AccountType/>
      </UserInfo>
    </SharedWithUsers>
    <Category xmlns="c6762906-e2d5-44eb-b3da-bd94eff07ed0">PMTB 007 Quality</Category>
    <Entity xmlns="c6762906-e2d5-44eb-b3da-bd94eff07ed0">
      <Value>SMEC</Value>
    </Entity>
    <Responsible_x0020_Name xmlns="07559c39-a4e3-493d-9171-b46aa88ec5ed">
      <UserInfo>
        <DisplayName>Colin CLARKE</DisplayName>
        <AccountId>1462</AccountId>
        <AccountType/>
      </UserInfo>
    </Responsible_x0020_Name>
    <Area_x0020_Expert_x0020_Name xmlns="c6762906-e2d5-44eb-b3da-bd94eff07ed0">
      <UserInfo>
        <DisplayName>Colin CLARKE</DisplayName>
        <AccountId>1462</AccountId>
        <AccountType/>
      </UserInfo>
    </Area_x0020_Expert_x0020_Name>
    <Knowledge_x0020_Area xmlns="c6762906-e2d5-44eb-b3da-bd94eff07ed0" xsi:nil="true"/>
    <Document_x0020_Type xmlns="07559c39-a4e3-493d-9171-b46aa88ec5ed">3. Templates</Document_x0020_Type>
    <Incident_x0020_Reports xmlns="c6762906-e2d5-44eb-b3da-bd94eff07ed0">
      <Url xsi:nil="true"/>
      <Description xsi:nil="true"/>
    </Incident_x0020_Reports>
    <Employing_x0020_Entity xmlns="c6762906-e2d5-44eb-b3da-bd94eff07ed0"/>
    <PM_x0020_SubCategory xmlns="c6762906-e2d5-44eb-b3da-bd94eff07ed0" xsi:nil="true"/>
    <Doc_x0020_ID xmlns="07559c39-a4e3-493d-9171-b46aa88ec5ed">T-PM10604</Doc_x0020_ID>
    <Document_x0020_Title xmlns="c6762906-e2d5-44eb-b3da-bd94eff07ed0">
      <Url>https://group.surbanajurong.com/sites/BMS/Published%20Documents/T-PM10604.docx</Url>
      <Description>Project Board Meeting Template</Description>
    </Document_x0020_Title>
    <Project_x0020_Phase xmlns="c6762906-e2d5-44eb-b3da-bd94eff07ed0" xsi:nil="true"/>
    <IconOverlay xmlns="http://schemas.microsoft.com/sharepoint/v4" xsi:nil="true"/>
    <Location_x0020_Code xmlns="c6762906-e2d5-44eb-b3da-bd94eff07ed0">
      <Value>ANZ</Value>
      <Value>SME</Value>
      <Value>NOA</Value>
      <Value>SEA</Value>
      <Value>AFD</Value>
    </Location_x0020_Code>
    <Language xmlns="c6762906-e2d5-44eb-b3da-bd94eff07ed0">
      <Value>eng</Value>
    </Languag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81BE7-8F15-490C-8CC3-52530F71348A}">
  <ds:schemaRefs>
    <ds:schemaRef ds:uri="http://schemas.microsoft.com/sharepoint/v3/contenttype/forms"/>
  </ds:schemaRefs>
</ds:datastoreItem>
</file>

<file path=customXml/itemProps3.xml><?xml version="1.0" encoding="utf-8"?>
<ds:datastoreItem xmlns:ds="http://schemas.openxmlformats.org/officeDocument/2006/customXml" ds:itemID="{41AB3892-7839-4CB0-AA38-708165B7C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A07A6-40D4-49E6-97AA-581ECAC1172D}">
  <ds:schemaRefs>
    <ds:schemaRef ds:uri="http://schemas.microsoft.com/office/2006/metadata/properties"/>
    <ds:schemaRef ds:uri="07559c39-a4e3-493d-9171-b46aa88ec5ed"/>
    <ds:schemaRef ds:uri="c6762906-e2d5-44eb-b3da-bd94eff07ed0"/>
    <ds:schemaRef ds:uri="http://schemas.microsoft.com/sharepoint/v4"/>
  </ds:schemaRefs>
</ds:datastoreItem>
</file>

<file path=customXml/itemProps5.xml><?xml version="1.0" encoding="utf-8"?>
<ds:datastoreItem xmlns:ds="http://schemas.openxmlformats.org/officeDocument/2006/customXml" ds:itemID="{B64C4C62-54F0-44EA-8A6A-0B419871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Board Meeting Template</vt:lpstr>
    </vt:vector>
  </TitlesOfParts>
  <Manager/>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Board Meeting Template</dc:title>
  <dc:subject>[Report Name]</dc:subject>
  <dc:creator/>
  <cp:lastModifiedBy/>
  <cp:revision>1</cp:revision>
  <dcterms:created xsi:type="dcterms:W3CDTF">2020-02-25T13:28:00Z</dcterms:created>
  <dcterms:modified xsi:type="dcterms:W3CDTF">2020-02-25T13:28:00Z</dcterms:modified>
  <cp:category>[Client Name]</cp:category>
  <cp:contentStatus>[Project No.]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RESPONSE_SENDER_NAME">
    <vt:lpwstr>sAAA2RgG6J6jCJ3EtJcbDXYglBzzMDr1Lmu1wVKjYd6h/cE=</vt:lpwstr>
  </property>
  <property fmtid="{D5CDD505-2E9C-101B-9397-08002B2CF9AE}" pid="4" name="URL">
    <vt:lpwstr/>
  </property>
  <property fmtid="{D5CDD505-2E9C-101B-9397-08002B2CF9AE}" pid="5" name="MAIL_MSG_ID2">
    <vt:lpwstr>lPWcpB+P4GtMm8ZofcClHVma4wZfEqNzJYNBBC6Yw3QMOhXzROby4VGon1L
ibt36znyJZaIvJsT3lW658bCXsjB6MmZsAAXLDyKKOVk4jYVP3Pft5FsoJk=</vt:lpwstr>
  </property>
  <property fmtid="{D5CDD505-2E9C-101B-9397-08002B2CF9AE}" pid="6" name="MAIL_MSG_ID1">
    <vt:lpwstr>0FAAcuWl1SbNzhF552/svbhAwWc065r7IC8TfyUVfLlWsf37xJx0QcLW3DZymYSIGYBFRy/zalM+sw6t
ooDpsnwwVAVwDeAS4gfePmffMA5YWhslzXh+vNcG9zDXtWdNhqjsWHMpnmitYv+cDuPkMFkUn8Ae
+Klt9unT4fEv6MjTXq5it3cZg2lVs8Zjdp4XKqjdlpiDn2Rat2HzzTutoadMRuDt/srkYN2i3Mqb
Ib32M7ZuNVnMk+H0Q</vt:lpwstr>
  </property>
  <property fmtid="{D5CDD505-2E9C-101B-9397-08002B2CF9AE}" pid="7" name="EMAIL_OWNER_ADDRESS">
    <vt:lpwstr>4AAAUmLmXdMZevQv6Jfk+bNpuH80vB1hTdAXBvwEIFuOnFPZza0j30GPQg==</vt:lpwstr>
  </property>
  <property fmtid="{D5CDD505-2E9C-101B-9397-08002B2CF9AE}" pid="8" name="WorkflowChangePath">
    <vt:lpwstr>20f44e95-0045-4024-b67f-b636036fd7cc,4;</vt:lpwstr>
  </property>
</Properties>
</file>