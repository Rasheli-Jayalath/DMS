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SMECTable11"/>
        <w:tblW w:w="0" w:type="auto"/>
        <w:jc w:val="center"/>
        <w:tblLayout w:type="fixed"/>
        <w:tblLook w:val="04A0" w:firstRow="1" w:lastRow="0" w:firstColumn="1" w:lastColumn="0" w:noHBand="0" w:noVBand="1"/>
      </w:tblPr>
      <w:tblGrid>
        <w:gridCol w:w="1843"/>
        <w:gridCol w:w="7513"/>
      </w:tblGrid>
      <w:tr w:rsidR="00DE4F0B" w:rsidRPr="00DE4F0B" w14:paraId="1A1E32AB" w14:textId="77777777" w:rsidTr="00A716F4">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677D73B6" w14:textId="77777777" w:rsidR="00DE4F0B" w:rsidRPr="00DE4F0B" w:rsidRDefault="006F3DB3" w:rsidP="00DE4F0B">
            <w:bookmarkStart w:id="0" w:name="_Ref511200521"/>
            <w:bookmarkStart w:id="1" w:name="_Toc422482112"/>
            <w:bookmarkStart w:id="2" w:name="_Toc436484630"/>
            <w:bookmarkStart w:id="3" w:name="_Toc442194027"/>
            <w:r>
              <w:t xml:space="preserve"> </w:t>
            </w:r>
            <w:bookmarkEnd w:id="0"/>
            <w:bookmarkEnd w:id="1"/>
            <w:bookmarkEnd w:id="2"/>
            <w:bookmarkEnd w:id="3"/>
            <w:r w:rsidR="00DE4F0B" w:rsidRPr="00A81054">
              <w:rPr>
                <w:sz w:val="28"/>
                <w:szCs w:val="28"/>
              </w:rPr>
              <w:t>T-</w:t>
            </w:r>
            <w:r w:rsidR="00FC5FE8" w:rsidRPr="00A81054">
              <w:rPr>
                <w:sz w:val="28"/>
                <w:szCs w:val="28"/>
              </w:rPr>
              <w:t>PM10004</w:t>
            </w:r>
          </w:p>
        </w:tc>
        <w:tc>
          <w:tcPr>
            <w:tcW w:w="7513" w:type="dxa"/>
          </w:tcPr>
          <w:p w14:paraId="52CCE947" w14:textId="77777777" w:rsidR="00DE4F0B" w:rsidRPr="00DE4F0B" w:rsidRDefault="00FC5FE8" w:rsidP="00DE4F0B">
            <w:r>
              <w:rPr>
                <w:sz w:val="28"/>
                <w:szCs w:val="28"/>
              </w:rPr>
              <w:t>MEETING AGENDA AND MINUTES</w:t>
            </w:r>
          </w:p>
        </w:tc>
      </w:tr>
    </w:tbl>
    <w:tbl>
      <w:tblPr>
        <w:tblStyle w:val="TableGrid"/>
        <w:tblW w:w="9356"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8"/>
        <w:gridCol w:w="2835"/>
        <w:gridCol w:w="1418"/>
        <w:gridCol w:w="2835"/>
      </w:tblGrid>
      <w:tr w:rsidR="008279DD" w:rsidRPr="00EA6404" w14:paraId="49238428" w14:textId="77777777" w:rsidTr="00A716F4">
        <w:trPr>
          <w:trHeight w:val="250"/>
          <w:jc w:val="center"/>
        </w:trPr>
        <w:tc>
          <w:tcPr>
            <w:tcW w:w="2268" w:type="dxa"/>
            <w:shd w:val="clear" w:color="auto" w:fill="595959"/>
          </w:tcPr>
          <w:p w14:paraId="138A96DA" w14:textId="77777777" w:rsidR="008279DD" w:rsidRPr="00EA6404" w:rsidRDefault="009F5D08" w:rsidP="00D73615">
            <w:pPr>
              <w:rPr>
                <w:color w:val="FFFFFF" w:themeColor="background1"/>
              </w:rPr>
            </w:pPr>
            <w:r>
              <w:rPr>
                <w:color w:val="FFFFFF" w:themeColor="background1"/>
              </w:rPr>
              <w:t>Meeting Title</w:t>
            </w:r>
          </w:p>
        </w:tc>
        <w:tc>
          <w:tcPr>
            <w:tcW w:w="7088" w:type="dxa"/>
            <w:gridSpan w:val="3"/>
            <w:shd w:val="clear" w:color="auto" w:fill="E8E8E8"/>
          </w:tcPr>
          <w:p w14:paraId="46C9DCAC" w14:textId="2C2A0CA8" w:rsidR="008279DD" w:rsidRPr="00EA6404" w:rsidRDefault="008279DD" w:rsidP="00D73615">
            <w:r w:rsidRPr="00EA6404">
              <w:t xml:space="preserve"> </w:t>
            </w:r>
            <w:r w:rsidR="00107439">
              <w:t xml:space="preserve">INDIA SMC </w:t>
            </w:r>
          </w:p>
        </w:tc>
      </w:tr>
      <w:tr w:rsidR="00CF4884" w:rsidRPr="00EA6404" w14:paraId="4E31550B" w14:textId="77777777" w:rsidTr="00A716F4">
        <w:trPr>
          <w:trHeight w:val="239"/>
          <w:jc w:val="center"/>
        </w:trPr>
        <w:tc>
          <w:tcPr>
            <w:tcW w:w="2268" w:type="dxa"/>
            <w:shd w:val="clear" w:color="auto" w:fill="595959"/>
          </w:tcPr>
          <w:p w14:paraId="7291CBEB" w14:textId="77777777" w:rsidR="00CF4884" w:rsidRPr="00EA6404" w:rsidRDefault="00CF4884" w:rsidP="00CF4884">
            <w:pPr>
              <w:rPr>
                <w:color w:val="FFFFFF" w:themeColor="background1"/>
              </w:rPr>
            </w:pPr>
            <w:r w:rsidRPr="00EA6404">
              <w:rPr>
                <w:color w:val="FFFFFF" w:themeColor="background1"/>
              </w:rPr>
              <w:t>Meeting Date</w:t>
            </w:r>
          </w:p>
        </w:tc>
        <w:sdt>
          <w:sdtPr>
            <w:alias w:val="dd-mm-yyyy"/>
            <w:tag w:val="dd-mm-yyyy"/>
            <w:id w:val="1179700019"/>
            <w:placeholder>
              <w:docPart w:val="999482132B034426AAA1917B4830299C"/>
            </w:placeholder>
            <w15:color w:val="595959"/>
            <w:date w:fullDate="2020-03-02T00:00:00Z">
              <w:dateFormat w:val="d MMMM yyyy"/>
              <w:lid w:val="en-AU"/>
              <w:storeMappedDataAs w:val="dateTime"/>
              <w:calendar w:val="gregorian"/>
            </w:date>
          </w:sdtPr>
          <w:sdtEndPr/>
          <w:sdtContent>
            <w:tc>
              <w:tcPr>
                <w:tcW w:w="2835" w:type="dxa"/>
                <w:shd w:val="clear" w:color="auto" w:fill="E8E8E8"/>
              </w:tcPr>
              <w:p w14:paraId="5E48EAF5" w14:textId="77777777" w:rsidR="00CF4884" w:rsidRPr="00EA6404" w:rsidRDefault="00BE1259" w:rsidP="00CF4884">
                <w:r>
                  <w:t>2 March 2020</w:t>
                </w:r>
              </w:p>
            </w:tc>
          </w:sdtContent>
        </w:sdt>
        <w:tc>
          <w:tcPr>
            <w:tcW w:w="1418" w:type="dxa"/>
            <w:shd w:val="clear" w:color="auto" w:fill="595959"/>
          </w:tcPr>
          <w:p w14:paraId="2E6AAB1F" w14:textId="77777777" w:rsidR="00CF4884" w:rsidRPr="00EA6404" w:rsidRDefault="00CF4884" w:rsidP="00CF4884">
            <w:pPr>
              <w:rPr>
                <w:color w:val="FFFFFF" w:themeColor="background1"/>
              </w:rPr>
            </w:pPr>
            <w:r w:rsidRPr="00EA6404">
              <w:rPr>
                <w:color w:val="FFFFFF" w:themeColor="background1"/>
              </w:rPr>
              <w:t>Start Time</w:t>
            </w:r>
          </w:p>
        </w:tc>
        <w:tc>
          <w:tcPr>
            <w:tcW w:w="2835" w:type="dxa"/>
            <w:shd w:val="clear" w:color="auto" w:fill="E8E8E8"/>
          </w:tcPr>
          <w:p w14:paraId="4D33903D" w14:textId="77777777" w:rsidR="00CF4884" w:rsidRPr="00EA6404" w:rsidRDefault="00CF4884" w:rsidP="00CF4884">
            <w:r w:rsidRPr="00EA6404">
              <w:t xml:space="preserve"> </w:t>
            </w:r>
            <w:sdt>
              <w:sdtPr>
                <w:alias w:val="Enter time"/>
                <w:tag w:val="Enter time"/>
                <w:id w:val="1765650299"/>
                <w:placeholder>
                  <w:docPart w:val="3E39011EC8394851A89A618F7BCE9DAF"/>
                </w:placeholder>
                <w:text/>
              </w:sdtPr>
              <w:sdtEndPr/>
              <w:sdtContent>
                <w:r w:rsidR="00BE1259">
                  <w:t>0</w:t>
                </w:r>
                <w:r w:rsidR="004D3516">
                  <w:t>2:30</w:t>
                </w:r>
              </w:sdtContent>
            </w:sdt>
            <w:r w:rsidRPr="00EA6404">
              <w:t xml:space="preserve"> </w:t>
            </w:r>
            <w:r w:rsidRPr="00EA6404">
              <w:rPr>
                <w:b/>
              </w:rPr>
              <w:t xml:space="preserve"> </w:t>
            </w:r>
            <w:sdt>
              <w:sdtPr>
                <w:rPr>
                  <w:color w:val="F18A21"/>
                </w:rPr>
                <w:id w:val="-1117217403"/>
                <w14:checkbox>
                  <w14:checked w14:val="0"/>
                  <w14:checkedState w14:val="2612" w14:font="MS Gothic"/>
                  <w14:uncheckedState w14:val="2610" w14:font="MS Gothic"/>
                </w14:checkbox>
              </w:sdtPr>
              <w:sdtEndPr/>
              <w:sdtContent>
                <w:r w:rsidRPr="00B8271D">
                  <w:rPr>
                    <w:rFonts w:ascii="MS Gothic" w:eastAsia="MS Gothic" w:hAnsi="MS Gothic" w:hint="eastAsia"/>
                    <w:color w:val="F18A21"/>
                  </w:rPr>
                  <w:t>☐</w:t>
                </w:r>
              </w:sdtContent>
            </w:sdt>
            <w:r w:rsidRPr="00EA6404">
              <w:t xml:space="preserve"> a.m.  </w:t>
            </w:r>
            <w:sdt>
              <w:sdtPr>
                <w:rPr>
                  <w:color w:val="F18A21"/>
                </w:rPr>
                <w:id w:val="1374265426"/>
                <w14:checkbox>
                  <w14:checked w14:val="1"/>
                  <w14:checkedState w14:val="2612" w14:font="MS Gothic"/>
                  <w14:uncheckedState w14:val="2610" w14:font="MS Gothic"/>
                </w14:checkbox>
              </w:sdtPr>
              <w:sdtEndPr/>
              <w:sdtContent>
                <w:r w:rsidR="004D3516">
                  <w:rPr>
                    <w:rFonts w:ascii="MS Gothic" w:eastAsia="MS Gothic" w:hAnsi="MS Gothic" w:hint="eastAsia"/>
                    <w:color w:val="F18A21"/>
                  </w:rPr>
                  <w:t>☒</w:t>
                </w:r>
              </w:sdtContent>
            </w:sdt>
            <w:r w:rsidRPr="00EA6404">
              <w:t xml:space="preserve"> p.m.</w:t>
            </w:r>
          </w:p>
        </w:tc>
      </w:tr>
      <w:tr w:rsidR="00CF4884" w:rsidRPr="00EA6404" w14:paraId="0FD5BC37" w14:textId="77777777" w:rsidTr="00A716F4">
        <w:trPr>
          <w:trHeight w:val="239"/>
          <w:jc w:val="center"/>
        </w:trPr>
        <w:tc>
          <w:tcPr>
            <w:tcW w:w="2268" w:type="dxa"/>
            <w:shd w:val="clear" w:color="auto" w:fill="595959"/>
          </w:tcPr>
          <w:p w14:paraId="55985B84" w14:textId="77777777" w:rsidR="00CF4884" w:rsidRPr="00EA6404" w:rsidRDefault="00CF4884" w:rsidP="00CF4884">
            <w:pPr>
              <w:rPr>
                <w:color w:val="FFFFFF" w:themeColor="background1"/>
              </w:rPr>
            </w:pPr>
            <w:r>
              <w:rPr>
                <w:color w:val="FFFFFF" w:themeColor="background1"/>
              </w:rPr>
              <w:t>Venue</w:t>
            </w:r>
          </w:p>
        </w:tc>
        <w:tc>
          <w:tcPr>
            <w:tcW w:w="2835" w:type="dxa"/>
            <w:shd w:val="clear" w:color="auto" w:fill="E8E8E8"/>
          </w:tcPr>
          <w:p w14:paraId="50FBAC98" w14:textId="77777777" w:rsidR="00CF4884" w:rsidRPr="00EA6404" w:rsidRDefault="00A12D49" w:rsidP="00CF4884">
            <w:r>
              <w:t>Gurugram Office</w:t>
            </w:r>
          </w:p>
        </w:tc>
        <w:tc>
          <w:tcPr>
            <w:tcW w:w="1418" w:type="dxa"/>
            <w:shd w:val="clear" w:color="auto" w:fill="595959"/>
          </w:tcPr>
          <w:p w14:paraId="621934A9" w14:textId="77777777" w:rsidR="00CF4884" w:rsidRPr="00EA6404" w:rsidRDefault="00CF4884" w:rsidP="00CF4884">
            <w:pPr>
              <w:rPr>
                <w:color w:val="FFFFFF" w:themeColor="background1"/>
              </w:rPr>
            </w:pPr>
            <w:r w:rsidRPr="00EA6404">
              <w:rPr>
                <w:color w:val="FFFFFF" w:themeColor="background1"/>
              </w:rPr>
              <w:t>Finish Time</w:t>
            </w:r>
          </w:p>
        </w:tc>
        <w:tc>
          <w:tcPr>
            <w:tcW w:w="2835" w:type="dxa"/>
            <w:shd w:val="clear" w:color="auto" w:fill="E8E8E8"/>
          </w:tcPr>
          <w:p w14:paraId="7C061161" w14:textId="77777777" w:rsidR="00CF4884" w:rsidRPr="00EA6404" w:rsidRDefault="00CF4884" w:rsidP="00CF4884">
            <w:r w:rsidRPr="00EA6404">
              <w:t xml:space="preserve"> </w:t>
            </w:r>
            <w:sdt>
              <w:sdtPr>
                <w:id w:val="747932685"/>
                <w:placeholder>
                  <w:docPart w:val="0B66684DB6F74B7CA95DC3FC377C9D5F"/>
                </w:placeholder>
                <w:text/>
              </w:sdtPr>
              <w:sdtEndPr/>
              <w:sdtContent>
                <w:r w:rsidR="007F743F">
                  <w:t>0</w:t>
                </w:r>
                <w:r w:rsidR="00BE1259">
                  <w:t>4:30</w:t>
                </w:r>
              </w:sdtContent>
            </w:sdt>
            <w:r w:rsidRPr="00EA6404">
              <w:t xml:space="preserve"> </w:t>
            </w:r>
            <w:r w:rsidRPr="00EA6404">
              <w:rPr>
                <w:b/>
              </w:rPr>
              <w:t xml:space="preserve"> </w:t>
            </w:r>
            <w:sdt>
              <w:sdtPr>
                <w:rPr>
                  <w:color w:val="F18A21"/>
                </w:rPr>
                <w:id w:val="443508730"/>
                <w14:checkbox>
                  <w14:checked w14:val="0"/>
                  <w14:checkedState w14:val="2612" w14:font="MS Gothic"/>
                  <w14:uncheckedState w14:val="2610" w14:font="MS Gothic"/>
                </w14:checkbox>
              </w:sdtPr>
              <w:sdtEndPr/>
              <w:sdtContent>
                <w:r w:rsidRPr="00B8271D">
                  <w:rPr>
                    <w:rFonts w:ascii="MS Gothic" w:eastAsia="MS Gothic" w:hAnsi="MS Gothic" w:hint="eastAsia"/>
                    <w:color w:val="F18A21"/>
                  </w:rPr>
                  <w:t>☐</w:t>
                </w:r>
              </w:sdtContent>
            </w:sdt>
            <w:r w:rsidRPr="00EA6404">
              <w:t xml:space="preserve"> a.m.  </w:t>
            </w:r>
            <w:sdt>
              <w:sdtPr>
                <w:rPr>
                  <w:color w:val="F18A21"/>
                </w:rPr>
                <w:id w:val="1167213971"/>
                <w14:checkbox>
                  <w14:checked w14:val="1"/>
                  <w14:checkedState w14:val="2612" w14:font="MS Gothic"/>
                  <w14:uncheckedState w14:val="2610" w14:font="MS Gothic"/>
                </w14:checkbox>
              </w:sdtPr>
              <w:sdtEndPr/>
              <w:sdtContent>
                <w:r w:rsidR="004D3516">
                  <w:rPr>
                    <w:rFonts w:ascii="MS Gothic" w:eastAsia="MS Gothic" w:hAnsi="MS Gothic" w:hint="eastAsia"/>
                    <w:color w:val="F18A21"/>
                  </w:rPr>
                  <w:t>☒</w:t>
                </w:r>
              </w:sdtContent>
            </w:sdt>
            <w:r w:rsidRPr="00EA6404">
              <w:t xml:space="preserve"> p.m.</w:t>
            </w:r>
          </w:p>
        </w:tc>
      </w:tr>
      <w:tr w:rsidR="009F5D08" w:rsidRPr="00EA6404" w14:paraId="70C0F769" w14:textId="77777777" w:rsidTr="00A716F4">
        <w:trPr>
          <w:trHeight w:val="239"/>
          <w:jc w:val="center"/>
        </w:trPr>
        <w:tc>
          <w:tcPr>
            <w:tcW w:w="2268" w:type="dxa"/>
            <w:shd w:val="clear" w:color="auto" w:fill="595959"/>
          </w:tcPr>
          <w:p w14:paraId="15A234C4" w14:textId="77777777" w:rsidR="009F5D08" w:rsidRDefault="00FC5FE8" w:rsidP="00CF4884">
            <w:pPr>
              <w:rPr>
                <w:color w:val="FFFFFF" w:themeColor="background1"/>
              </w:rPr>
            </w:pPr>
            <w:r>
              <w:rPr>
                <w:color w:val="FFFFFF" w:themeColor="background1"/>
              </w:rPr>
              <w:t>Minutes By</w:t>
            </w:r>
          </w:p>
        </w:tc>
        <w:tc>
          <w:tcPr>
            <w:tcW w:w="2835" w:type="dxa"/>
            <w:shd w:val="clear" w:color="auto" w:fill="E8E8E8"/>
          </w:tcPr>
          <w:p w14:paraId="0ACF122E" w14:textId="47ED2041" w:rsidR="009F5D08" w:rsidRPr="00EA6404" w:rsidRDefault="00107439" w:rsidP="00CF4884">
            <w:r>
              <w:t>YB</w:t>
            </w:r>
          </w:p>
        </w:tc>
        <w:tc>
          <w:tcPr>
            <w:tcW w:w="1418" w:type="dxa"/>
            <w:shd w:val="clear" w:color="auto" w:fill="595959"/>
          </w:tcPr>
          <w:p w14:paraId="44F9336C" w14:textId="77777777" w:rsidR="009F5D08" w:rsidRPr="00EA6404" w:rsidRDefault="00FC5FE8" w:rsidP="00CF4884">
            <w:pPr>
              <w:rPr>
                <w:color w:val="FFFFFF" w:themeColor="background1"/>
              </w:rPr>
            </w:pPr>
            <w:r>
              <w:rPr>
                <w:color w:val="FFFFFF" w:themeColor="background1"/>
              </w:rPr>
              <w:t>Checked By</w:t>
            </w:r>
          </w:p>
        </w:tc>
        <w:tc>
          <w:tcPr>
            <w:tcW w:w="2835" w:type="dxa"/>
            <w:shd w:val="clear" w:color="auto" w:fill="E8E8E8"/>
          </w:tcPr>
          <w:p w14:paraId="27367F5E" w14:textId="362F32F4" w:rsidR="009F5D08" w:rsidRPr="00EA6404" w:rsidRDefault="00107439" w:rsidP="00CF4884">
            <w:r>
              <w:t>SF</w:t>
            </w:r>
          </w:p>
        </w:tc>
      </w:tr>
    </w:tbl>
    <w:tbl>
      <w:tblPr>
        <w:tblStyle w:val="SMECTable1"/>
        <w:tblpPr w:leftFromText="181" w:rightFromText="181" w:vertAnchor="text" w:horzAnchor="margin" w:tblpXSpec="center" w:tblpY="377"/>
        <w:tblW w:w="9351" w:type="dxa"/>
        <w:tblLayout w:type="fixed"/>
        <w:tblLook w:val="0000" w:firstRow="0" w:lastRow="0" w:firstColumn="0" w:lastColumn="0" w:noHBand="0" w:noVBand="0"/>
      </w:tblPr>
      <w:tblGrid>
        <w:gridCol w:w="2263"/>
        <w:gridCol w:w="3971"/>
        <w:gridCol w:w="3117"/>
      </w:tblGrid>
      <w:tr w:rsidR="00CF4884" w:rsidRPr="00622CF2" w14:paraId="7EFC06E7" w14:textId="77777777" w:rsidTr="00A716F4">
        <w:trPr>
          <w:trHeight w:val="340"/>
        </w:trPr>
        <w:tc>
          <w:tcPr>
            <w:tcW w:w="9351" w:type="dxa"/>
            <w:gridSpan w:val="3"/>
            <w:shd w:val="clear" w:color="auto" w:fill="F18A21"/>
          </w:tcPr>
          <w:p w14:paraId="35E0752D" w14:textId="77777777" w:rsidR="00CF4884" w:rsidRPr="00622CF2" w:rsidRDefault="009F5D08" w:rsidP="005612C6">
            <w:pPr>
              <w:pStyle w:val="TableText"/>
              <w:rPr>
                <w:sz w:val="22"/>
                <w:szCs w:val="22"/>
              </w:rPr>
            </w:pPr>
            <w:bookmarkStart w:id="4" w:name="_Hlk1055660"/>
            <w:r w:rsidRPr="00622CF2">
              <w:rPr>
                <w:color w:val="FFFFFF" w:themeColor="background1"/>
                <w:sz w:val="22"/>
                <w:szCs w:val="22"/>
              </w:rPr>
              <w:t>RECORD OF DISCUSSION</w:t>
            </w:r>
          </w:p>
        </w:tc>
      </w:tr>
      <w:tr w:rsidR="00CF4884" w:rsidRPr="00622CF2" w14:paraId="22A087CE" w14:textId="77777777" w:rsidTr="00622CF2">
        <w:trPr>
          <w:trHeight w:val="728"/>
        </w:trPr>
        <w:tc>
          <w:tcPr>
            <w:tcW w:w="2263" w:type="dxa"/>
          </w:tcPr>
          <w:p w14:paraId="25A1B7AB" w14:textId="77777777" w:rsidR="00CF4884" w:rsidRPr="00622CF2" w:rsidRDefault="00CF4884" w:rsidP="00D73615">
            <w:pPr>
              <w:pStyle w:val="Sub-heading4"/>
              <w:rPr>
                <w:rStyle w:val="Orange"/>
                <w:sz w:val="22"/>
                <w:szCs w:val="22"/>
              </w:rPr>
            </w:pPr>
            <w:r w:rsidRPr="00622CF2">
              <w:rPr>
                <w:rStyle w:val="Orange"/>
                <w:sz w:val="22"/>
                <w:szCs w:val="22"/>
              </w:rPr>
              <w:t xml:space="preserve">Item </w:t>
            </w:r>
          </w:p>
        </w:tc>
        <w:tc>
          <w:tcPr>
            <w:tcW w:w="7088" w:type="dxa"/>
            <w:gridSpan w:val="2"/>
          </w:tcPr>
          <w:p w14:paraId="480FD664" w14:textId="77777777" w:rsidR="00CF4884" w:rsidRPr="00622CF2" w:rsidRDefault="00CF4884" w:rsidP="00D73615">
            <w:pPr>
              <w:pStyle w:val="Sub-heading4"/>
              <w:rPr>
                <w:rStyle w:val="Orange"/>
                <w:sz w:val="22"/>
                <w:szCs w:val="22"/>
              </w:rPr>
            </w:pPr>
            <w:r w:rsidRPr="00622CF2">
              <w:rPr>
                <w:rStyle w:val="Orange"/>
                <w:sz w:val="22"/>
                <w:szCs w:val="22"/>
              </w:rPr>
              <w:t xml:space="preserve">Item Details </w:t>
            </w:r>
          </w:p>
        </w:tc>
      </w:tr>
      <w:tr w:rsidR="00CF4884" w:rsidRPr="00622CF2" w14:paraId="7A5306FB" w14:textId="77777777" w:rsidTr="00622CF2">
        <w:trPr>
          <w:trHeight w:hRule="exact" w:val="1000"/>
        </w:trPr>
        <w:tc>
          <w:tcPr>
            <w:tcW w:w="2263" w:type="dxa"/>
          </w:tcPr>
          <w:p w14:paraId="0386BCA3" w14:textId="77777777" w:rsidR="00CF4884" w:rsidRPr="00622CF2" w:rsidRDefault="00CF4884" w:rsidP="00D73615">
            <w:pPr>
              <w:pStyle w:val="TableText"/>
              <w:rPr>
                <w:sz w:val="22"/>
                <w:szCs w:val="22"/>
              </w:rPr>
            </w:pPr>
            <w:r w:rsidRPr="00622CF2">
              <w:rPr>
                <w:color w:val="F18A21"/>
                <w:sz w:val="22"/>
                <w:szCs w:val="22"/>
              </w:rPr>
              <w:t>1</w:t>
            </w:r>
            <w:r w:rsidR="0010426A" w:rsidRPr="00622CF2">
              <w:rPr>
                <w:color w:val="F18A21"/>
                <w:sz w:val="22"/>
                <w:szCs w:val="22"/>
              </w:rPr>
              <w:t>.0</w:t>
            </w:r>
          </w:p>
        </w:tc>
        <w:tc>
          <w:tcPr>
            <w:tcW w:w="7088" w:type="dxa"/>
            <w:gridSpan w:val="2"/>
          </w:tcPr>
          <w:p w14:paraId="62FF61AD" w14:textId="77777777" w:rsidR="00CF4884" w:rsidRPr="00622CF2" w:rsidRDefault="009F5D08" w:rsidP="00D73615">
            <w:pPr>
              <w:pStyle w:val="Subject"/>
              <w:rPr>
                <w:sz w:val="22"/>
                <w:szCs w:val="22"/>
              </w:rPr>
            </w:pPr>
            <w:r w:rsidRPr="00622CF2">
              <w:rPr>
                <w:sz w:val="22"/>
                <w:szCs w:val="22"/>
              </w:rPr>
              <w:t>WELCOME, INTRODUCTION OF ATTENDEES, APOLOGIES &amp; MEETING AGENDA</w:t>
            </w:r>
            <w:r w:rsidR="00CF4884" w:rsidRPr="00622CF2">
              <w:rPr>
                <w:sz w:val="22"/>
                <w:szCs w:val="22"/>
              </w:rPr>
              <w:t xml:space="preserve"> </w:t>
            </w:r>
          </w:p>
        </w:tc>
      </w:tr>
      <w:tr w:rsidR="0097070D" w:rsidRPr="00622CF2" w14:paraId="6D31A73F" w14:textId="77777777" w:rsidTr="005A5FF0">
        <w:trPr>
          <w:trHeight w:val="2250"/>
        </w:trPr>
        <w:tc>
          <w:tcPr>
            <w:tcW w:w="2263" w:type="dxa"/>
          </w:tcPr>
          <w:p w14:paraId="5E3FC2EB" w14:textId="77777777" w:rsidR="0097070D" w:rsidRPr="00622CF2" w:rsidRDefault="0097070D" w:rsidP="00D73615">
            <w:pPr>
              <w:pStyle w:val="Sub-heading4"/>
              <w:rPr>
                <w:sz w:val="22"/>
                <w:szCs w:val="22"/>
              </w:rPr>
            </w:pPr>
            <w:r w:rsidRPr="00622CF2">
              <w:rPr>
                <w:sz w:val="22"/>
                <w:szCs w:val="22"/>
              </w:rPr>
              <w:t>ATTENDANCE</w:t>
            </w:r>
          </w:p>
        </w:tc>
        <w:tc>
          <w:tcPr>
            <w:tcW w:w="3971" w:type="dxa"/>
          </w:tcPr>
          <w:p w14:paraId="7CF711C4" w14:textId="4C75D8B2" w:rsidR="009C36E4" w:rsidRPr="00622CF2" w:rsidRDefault="009C36E4" w:rsidP="00D73615">
            <w:pPr>
              <w:pStyle w:val="TableText"/>
              <w:rPr>
                <w:sz w:val="22"/>
                <w:szCs w:val="22"/>
              </w:rPr>
            </w:pPr>
            <w:r w:rsidRPr="00622CF2">
              <w:rPr>
                <w:sz w:val="22"/>
                <w:szCs w:val="22"/>
              </w:rPr>
              <w:t>Janardhan Sundaram(JS)</w:t>
            </w:r>
            <w:r w:rsidR="006D2604" w:rsidRPr="00622CF2">
              <w:rPr>
                <w:sz w:val="22"/>
                <w:szCs w:val="22"/>
              </w:rPr>
              <w:t xml:space="preserve"> -In Chair </w:t>
            </w:r>
          </w:p>
          <w:p w14:paraId="4F259566" w14:textId="4093B0EC" w:rsidR="0097070D" w:rsidRPr="00622CF2" w:rsidRDefault="0097070D" w:rsidP="00D73615">
            <w:pPr>
              <w:pStyle w:val="TableText"/>
              <w:rPr>
                <w:sz w:val="22"/>
                <w:szCs w:val="22"/>
              </w:rPr>
            </w:pPr>
            <w:r w:rsidRPr="00622CF2">
              <w:rPr>
                <w:sz w:val="22"/>
                <w:szCs w:val="22"/>
              </w:rPr>
              <w:t>Andrew Mckune (AM)</w:t>
            </w:r>
          </w:p>
          <w:p w14:paraId="6FE156B3" w14:textId="77777777" w:rsidR="0097070D" w:rsidRPr="00622CF2" w:rsidRDefault="0097070D" w:rsidP="00D73615">
            <w:pPr>
              <w:pStyle w:val="TableText"/>
              <w:rPr>
                <w:sz w:val="22"/>
                <w:szCs w:val="22"/>
              </w:rPr>
            </w:pPr>
            <w:r w:rsidRPr="00622CF2">
              <w:rPr>
                <w:sz w:val="22"/>
                <w:szCs w:val="22"/>
              </w:rPr>
              <w:t>Younis Bhat (YB)</w:t>
            </w:r>
          </w:p>
          <w:p w14:paraId="32C7F967" w14:textId="77777777" w:rsidR="0097070D" w:rsidRPr="00622CF2" w:rsidRDefault="0097070D" w:rsidP="00D73615">
            <w:pPr>
              <w:pStyle w:val="TableText"/>
              <w:rPr>
                <w:sz w:val="22"/>
                <w:szCs w:val="22"/>
              </w:rPr>
            </w:pPr>
            <w:r w:rsidRPr="00622CF2">
              <w:rPr>
                <w:sz w:val="22"/>
                <w:szCs w:val="22"/>
              </w:rPr>
              <w:t>Subhash Nautiyal (SN)</w:t>
            </w:r>
          </w:p>
          <w:p w14:paraId="28F9E5CE" w14:textId="469833BC" w:rsidR="0097070D" w:rsidRPr="00622CF2" w:rsidRDefault="00BE1259" w:rsidP="009C36E4">
            <w:pPr>
              <w:pStyle w:val="TableText"/>
              <w:rPr>
                <w:sz w:val="22"/>
                <w:szCs w:val="22"/>
              </w:rPr>
            </w:pPr>
            <w:r w:rsidRPr="00622CF2">
              <w:rPr>
                <w:sz w:val="22"/>
                <w:szCs w:val="22"/>
              </w:rPr>
              <w:t>Rakesh Kamboj (RK)</w:t>
            </w:r>
          </w:p>
        </w:tc>
        <w:tc>
          <w:tcPr>
            <w:tcW w:w="3117" w:type="dxa"/>
          </w:tcPr>
          <w:p w14:paraId="5D5D88FD" w14:textId="02E7C2D8" w:rsidR="009C36E4" w:rsidRPr="00622CF2" w:rsidRDefault="009C36E4" w:rsidP="009C36E4">
            <w:pPr>
              <w:pStyle w:val="TableText"/>
              <w:rPr>
                <w:sz w:val="22"/>
                <w:szCs w:val="22"/>
              </w:rPr>
            </w:pPr>
            <w:r w:rsidRPr="00622CF2">
              <w:rPr>
                <w:sz w:val="22"/>
                <w:szCs w:val="22"/>
              </w:rPr>
              <w:t>Salim Fahim (SF)</w:t>
            </w:r>
          </w:p>
          <w:p w14:paraId="685D4A78" w14:textId="01A5897D" w:rsidR="009C36E4" w:rsidRPr="00622CF2" w:rsidRDefault="009C36E4" w:rsidP="009C36E4">
            <w:pPr>
              <w:pStyle w:val="TableText"/>
              <w:rPr>
                <w:sz w:val="22"/>
                <w:szCs w:val="22"/>
              </w:rPr>
            </w:pPr>
            <w:r w:rsidRPr="00622CF2">
              <w:rPr>
                <w:sz w:val="22"/>
                <w:szCs w:val="22"/>
              </w:rPr>
              <w:t>Patil M (PM)</w:t>
            </w:r>
          </w:p>
          <w:p w14:paraId="79EC828E" w14:textId="1B60972A" w:rsidR="0097070D" w:rsidRPr="00622CF2" w:rsidRDefault="009C36E4" w:rsidP="009C36E4">
            <w:pPr>
              <w:pStyle w:val="TableText"/>
              <w:rPr>
                <w:sz w:val="22"/>
                <w:szCs w:val="22"/>
              </w:rPr>
            </w:pPr>
            <w:r w:rsidRPr="00622CF2">
              <w:rPr>
                <w:sz w:val="22"/>
                <w:szCs w:val="22"/>
              </w:rPr>
              <w:t>Shiny Stephen (SS)</w:t>
            </w:r>
          </w:p>
          <w:p w14:paraId="015978F3" w14:textId="77777777" w:rsidR="0097070D" w:rsidRPr="00622CF2" w:rsidRDefault="0097070D" w:rsidP="00D73615">
            <w:pPr>
              <w:pStyle w:val="TableText"/>
              <w:rPr>
                <w:sz w:val="22"/>
                <w:szCs w:val="22"/>
              </w:rPr>
            </w:pPr>
          </w:p>
          <w:p w14:paraId="6081C363" w14:textId="77777777" w:rsidR="0097070D" w:rsidRPr="00622CF2" w:rsidRDefault="0097070D" w:rsidP="00D73615">
            <w:pPr>
              <w:pStyle w:val="TableText"/>
              <w:rPr>
                <w:sz w:val="22"/>
                <w:szCs w:val="22"/>
              </w:rPr>
            </w:pPr>
          </w:p>
        </w:tc>
      </w:tr>
      <w:tr w:rsidR="004D5AB3" w:rsidRPr="00622CF2" w14:paraId="2C50EBAA" w14:textId="77777777" w:rsidTr="00107439">
        <w:trPr>
          <w:trHeight w:val="458"/>
        </w:trPr>
        <w:tc>
          <w:tcPr>
            <w:tcW w:w="2263" w:type="dxa"/>
          </w:tcPr>
          <w:p w14:paraId="24EA11FA" w14:textId="77777777" w:rsidR="004D5AB3" w:rsidRPr="00622CF2" w:rsidRDefault="004D5AB3" w:rsidP="004D5AB3">
            <w:pPr>
              <w:pStyle w:val="Sub-heading4"/>
              <w:rPr>
                <w:sz w:val="22"/>
                <w:szCs w:val="22"/>
              </w:rPr>
            </w:pPr>
            <w:r w:rsidRPr="00622CF2">
              <w:rPr>
                <w:sz w:val="22"/>
                <w:szCs w:val="22"/>
              </w:rPr>
              <w:t>APOLOGIES</w:t>
            </w:r>
          </w:p>
        </w:tc>
        <w:tc>
          <w:tcPr>
            <w:tcW w:w="3971" w:type="dxa"/>
          </w:tcPr>
          <w:p w14:paraId="42C0617D" w14:textId="09304A8B" w:rsidR="004D3516" w:rsidRPr="00622CF2" w:rsidRDefault="004D3516" w:rsidP="004D5AB3">
            <w:pPr>
              <w:pStyle w:val="TableText"/>
              <w:rPr>
                <w:sz w:val="22"/>
                <w:szCs w:val="22"/>
                <w:highlight w:val="yellow"/>
              </w:rPr>
            </w:pPr>
            <w:r w:rsidRPr="00622CF2">
              <w:rPr>
                <w:sz w:val="22"/>
                <w:szCs w:val="22"/>
              </w:rPr>
              <w:t xml:space="preserve"> </w:t>
            </w:r>
            <w:r w:rsidR="00BE1259" w:rsidRPr="00622CF2">
              <w:rPr>
                <w:sz w:val="22"/>
                <w:szCs w:val="22"/>
              </w:rPr>
              <w:t xml:space="preserve">Srinivasarao SUNKERLA </w:t>
            </w:r>
            <w:r w:rsidR="009C36E4" w:rsidRPr="00622CF2">
              <w:rPr>
                <w:sz w:val="22"/>
                <w:szCs w:val="22"/>
              </w:rPr>
              <w:t>(SR)</w:t>
            </w:r>
          </w:p>
        </w:tc>
        <w:tc>
          <w:tcPr>
            <w:tcW w:w="3117" w:type="dxa"/>
          </w:tcPr>
          <w:p w14:paraId="6968BEB1" w14:textId="77777777" w:rsidR="004D3516" w:rsidRPr="00622CF2" w:rsidRDefault="004D3516" w:rsidP="004D3516">
            <w:pPr>
              <w:pStyle w:val="TableText"/>
              <w:rPr>
                <w:sz w:val="22"/>
                <w:szCs w:val="22"/>
              </w:rPr>
            </w:pPr>
          </w:p>
          <w:p w14:paraId="726874AC" w14:textId="77777777" w:rsidR="004D5AB3" w:rsidRPr="00622CF2" w:rsidRDefault="004D5AB3" w:rsidP="004D5AB3">
            <w:pPr>
              <w:pStyle w:val="TableText"/>
              <w:rPr>
                <w:sz w:val="22"/>
                <w:szCs w:val="22"/>
                <w:highlight w:val="yellow"/>
              </w:rPr>
            </w:pPr>
          </w:p>
        </w:tc>
      </w:tr>
      <w:tr w:rsidR="004D5AB3" w:rsidRPr="00622CF2" w14:paraId="450B63AC" w14:textId="77777777" w:rsidTr="00622CF2">
        <w:trPr>
          <w:trHeight w:val="710"/>
        </w:trPr>
        <w:tc>
          <w:tcPr>
            <w:tcW w:w="2263" w:type="dxa"/>
          </w:tcPr>
          <w:p w14:paraId="376D91EE" w14:textId="77777777" w:rsidR="004D5AB3" w:rsidRPr="00622CF2" w:rsidRDefault="004D5AB3" w:rsidP="004D5AB3">
            <w:pPr>
              <w:pStyle w:val="TableText"/>
              <w:rPr>
                <w:sz w:val="22"/>
                <w:szCs w:val="22"/>
              </w:rPr>
            </w:pPr>
            <w:r w:rsidRPr="00622CF2">
              <w:rPr>
                <w:sz w:val="22"/>
                <w:szCs w:val="22"/>
              </w:rPr>
              <w:t xml:space="preserve"> </w:t>
            </w:r>
            <w:r w:rsidRPr="00622CF2">
              <w:rPr>
                <w:color w:val="F18A21"/>
                <w:sz w:val="22"/>
                <w:szCs w:val="22"/>
              </w:rPr>
              <w:t>2</w:t>
            </w:r>
            <w:r w:rsidR="0010426A" w:rsidRPr="00622CF2">
              <w:rPr>
                <w:color w:val="F18A21"/>
                <w:sz w:val="22"/>
                <w:szCs w:val="22"/>
              </w:rPr>
              <w:t>.0</w:t>
            </w:r>
          </w:p>
        </w:tc>
        <w:tc>
          <w:tcPr>
            <w:tcW w:w="7088" w:type="dxa"/>
            <w:gridSpan w:val="2"/>
          </w:tcPr>
          <w:p w14:paraId="018421A5" w14:textId="58ADFA1C" w:rsidR="004D5AB3" w:rsidRPr="00622CF2" w:rsidRDefault="009F5D08" w:rsidP="004D5AB3">
            <w:pPr>
              <w:pStyle w:val="Subject"/>
              <w:rPr>
                <w:sz w:val="22"/>
                <w:szCs w:val="22"/>
              </w:rPr>
            </w:pPr>
            <w:r w:rsidRPr="00622CF2">
              <w:rPr>
                <w:sz w:val="22"/>
                <w:szCs w:val="22"/>
              </w:rPr>
              <w:t xml:space="preserve">MEETING </w:t>
            </w:r>
            <w:r w:rsidR="009C36E4" w:rsidRPr="00622CF2">
              <w:rPr>
                <w:sz w:val="22"/>
                <w:szCs w:val="22"/>
              </w:rPr>
              <w:t>AGENDA</w:t>
            </w:r>
          </w:p>
        </w:tc>
      </w:tr>
      <w:tr w:rsidR="004D5AB3" w:rsidRPr="00622CF2" w14:paraId="316FEB31" w14:textId="77777777" w:rsidTr="00622CF2">
        <w:trPr>
          <w:trHeight w:val="3203"/>
        </w:trPr>
        <w:tc>
          <w:tcPr>
            <w:tcW w:w="9351" w:type="dxa"/>
            <w:gridSpan w:val="3"/>
          </w:tcPr>
          <w:p w14:paraId="53D52FD1" w14:textId="7045FBBC" w:rsidR="009C36E4" w:rsidRPr="00622CF2" w:rsidRDefault="009C36E4" w:rsidP="00622CF2">
            <w:pPr>
              <w:pStyle w:val="PlainText"/>
              <w:numPr>
                <w:ilvl w:val="0"/>
                <w:numId w:val="16"/>
              </w:numPr>
              <w:spacing w:before="120" w:after="0" w:line="360" w:lineRule="auto"/>
              <w:rPr>
                <w:sz w:val="22"/>
                <w:szCs w:val="22"/>
                <w:lang w:val="en-US"/>
              </w:rPr>
            </w:pPr>
            <w:r w:rsidRPr="00622CF2">
              <w:rPr>
                <w:sz w:val="22"/>
                <w:szCs w:val="22"/>
              </w:rPr>
              <w:t xml:space="preserve">BD update (top opportunities) – PM </w:t>
            </w:r>
          </w:p>
          <w:p w14:paraId="349835B3" w14:textId="55945482" w:rsidR="009C36E4" w:rsidRPr="00622CF2" w:rsidRDefault="009C36E4" w:rsidP="00622CF2">
            <w:pPr>
              <w:pStyle w:val="PlainText"/>
              <w:numPr>
                <w:ilvl w:val="0"/>
                <w:numId w:val="16"/>
              </w:numPr>
              <w:spacing w:before="120" w:after="0" w:line="360" w:lineRule="auto"/>
              <w:rPr>
                <w:sz w:val="22"/>
                <w:szCs w:val="22"/>
              </w:rPr>
            </w:pPr>
            <w:r w:rsidRPr="00622CF2">
              <w:rPr>
                <w:sz w:val="22"/>
                <w:szCs w:val="22"/>
              </w:rPr>
              <w:t xml:space="preserve">KPI achievement – RK </w:t>
            </w:r>
          </w:p>
          <w:p w14:paraId="4E50E686" w14:textId="4FBBE727" w:rsidR="009C36E4" w:rsidRPr="00622CF2" w:rsidRDefault="009C36E4" w:rsidP="00622CF2">
            <w:pPr>
              <w:pStyle w:val="PlainText"/>
              <w:numPr>
                <w:ilvl w:val="0"/>
                <w:numId w:val="16"/>
              </w:numPr>
              <w:spacing w:before="120" w:after="0" w:line="360" w:lineRule="auto"/>
              <w:rPr>
                <w:sz w:val="22"/>
                <w:szCs w:val="22"/>
              </w:rPr>
            </w:pPr>
            <w:r w:rsidRPr="00622CF2">
              <w:rPr>
                <w:sz w:val="22"/>
                <w:szCs w:val="22"/>
              </w:rPr>
              <w:t xml:space="preserve">Cash collection – RK </w:t>
            </w:r>
          </w:p>
          <w:p w14:paraId="10A87BFF" w14:textId="128D1F17" w:rsidR="009C36E4" w:rsidRPr="00622CF2" w:rsidRDefault="009C36E4" w:rsidP="00622CF2">
            <w:pPr>
              <w:pStyle w:val="PlainText"/>
              <w:numPr>
                <w:ilvl w:val="0"/>
                <w:numId w:val="16"/>
              </w:numPr>
              <w:spacing w:before="120" w:after="0" w:line="360" w:lineRule="auto"/>
              <w:rPr>
                <w:sz w:val="22"/>
                <w:szCs w:val="22"/>
              </w:rPr>
            </w:pPr>
            <w:r w:rsidRPr="00622CF2">
              <w:rPr>
                <w:sz w:val="22"/>
                <w:szCs w:val="22"/>
              </w:rPr>
              <w:t xml:space="preserve">Ageing lockups – RK </w:t>
            </w:r>
          </w:p>
          <w:p w14:paraId="2AA9ACE5" w14:textId="6678973B" w:rsidR="009C36E4" w:rsidRPr="00622CF2" w:rsidRDefault="009C36E4" w:rsidP="00622CF2">
            <w:pPr>
              <w:pStyle w:val="PlainText"/>
              <w:numPr>
                <w:ilvl w:val="0"/>
                <w:numId w:val="16"/>
              </w:numPr>
              <w:spacing w:before="120" w:after="0" w:line="360" w:lineRule="auto"/>
              <w:rPr>
                <w:sz w:val="22"/>
                <w:szCs w:val="22"/>
              </w:rPr>
            </w:pPr>
            <w:r w:rsidRPr="00622CF2">
              <w:rPr>
                <w:sz w:val="22"/>
                <w:szCs w:val="22"/>
              </w:rPr>
              <w:t xml:space="preserve">Staff morale – SN </w:t>
            </w:r>
          </w:p>
          <w:p w14:paraId="4A5A9D11" w14:textId="44B21357" w:rsidR="009C36E4" w:rsidRPr="00622CF2" w:rsidRDefault="009C36E4" w:rsidP="00622CF2">
            <w:pPr>
              <w:pStyle w:val="PlainText"/>
              <w:numPr>
                <w:ilvl w:val="0"/>
                <w:numId w:val="16"/>
              </w:numPr>
              <w:spacing w:before="120" w:after="0" w:line="360" w:lineRule="auto"/>
              <w:rPr>
                <w:sz w:val="22"/>
                <w:szCs w:val="22"/>
              </w:rPr>
            </w:pPr>
            <w:r w:rsidRPr="00622CF2">
              <w:rPr>
                <w:sz w:val="22"/>
                <w:szCs w:val="22"/>
              </w:rPr>
              <w:t xml:space="preserve">Employee engagement – SN </w:t>
            </w:r>
          </w:p>
          <w:p w14:paraId="114860C8" w14:textId="77777777" w:rsidR="009C36E4" w:rsidRPr="00622CF2" w:rsidRDefault="009C36E4" w:rsidP="00622CF2">
            <w:pPr>
              <w:pStyle w:val="PlainText"/>
              <w:numPr>
                <w:ilvl w:val="0"/>
                <w:numId w:val="16"/>
              </w:numPr>
              <w:spacing w:before="120" w:after="0" w:line="360" w:lineRule="auto"/>
              <w:rPr>
                <w:sz w:val="22"/>
                <w:szCs w:val="22"/>
              </w:rPr>
            </w:pPr>
            <w:r w:rsidRPr="00622CF2">
              <w:rPr>
                <w:sz w:val="22"/>
                <w:szCs w:val="22"/>
              </w:rPr>
              <w:t>Legal update – Pushpendra (if applicable)</w:t>
            </w:r>
          </w:p>
          <w:p w14:paraId="20B596B3" w14:textId="77777777" w:rsidR="009C36E4" w:rsidRPr="00622CF2" w:rsidRDefault="009C36E4" w:rsidP="00622CF2">
            <w:pPr>
              <w:pStyle w:val="PlainText"/>
              <w:numPr>
                <w:ilvl w:val="0"/>
                <w:numId w:val="16"/>
              </w:numPr>
              <w:spacing w:before="120" w:after="0" w:line="360" w:lineRule="auto"/>
              <w:rPr>
                <w:sz w:val="22"/>
                <w:szCs w:val="22"/>
              </w:rPr>
            </w:pPr>
            <w:r w:rsidRPr="00622CF2">
              <w:rPr>
                <w:sz w:val="22"/>
                <w:szCs w:val="22"/>
              </w:rPr>
              <w:t xml:space="preserve">New initiatives – General </w:t>
            </w:r>
          </w:p>
          <w:p w14:paraId="60FBA82F" w14:textId="4BC9C33A" w:rsidR="004D5AB3" w:rsidRPr="00622CF2" w:rsidRDefault="009C36E4" w:rsidP="00622CF2">
            <w:pPr>
              <w:pStyle w:val="PlainText"/>
              <w:numPr>
                <w:ilvl w:val="0"/>
                <w:numId w:val="16"/>
              </w:numPr>
              <w:spacing w:before="120" w:after="0" w:line="360" w:lineRule="auto"/>
              <w:rPr>
                <w:sz w:val="22"/>
                <w:szCs w:val="22"/>
              </w:rPr>
            </w:pPr>
            <w:r w:rsidRPr="00622CF2">
              <w:rPr>
                <w:sz w:val="22"/>
                <w:szCs w:val="22"/>
              </w:rPr>
              <w:t xml:space="preserve">Any other business (AOB) </w:t>
            </w:r>
          </w:p>
        </w:tc>
      </w:tr>
      <w:tr w:rsidR="004D5AB3" w:rsidRPr="00622CF2" w14:paraId="2F767782" w14:textId="77777777" w:rsidTr="00A716F4">
        <w:trPr>
          <w:trHeight w:val="454"/>
        </w:trPr>
        <w:tc>
          <w:tcPr>
            <w:tcW w:w="2263" w:type="dxa"/>
          </w:tcPr>
          <w:p w14:paraId="2D9E81A8" w14:textId="77777777" w:rsidR="004D5AB3" w:rsidRPr="00622CF2" w:rsidRDefault="004D5AB3" w:rsidP="004D5AB3">
            <w:pPr>
              <w:pStyle w:val="TableText"/>
              <w:rPr>
                <w:sz w:val="22"/>
                <w:szCs w:val="22"/>
              </w:rPr>
            </w:pPr>
            <w:r w:rsidRPr="00622CF2">
              <w:rPr>
                <w:color w:val="F18A21"/>
                <w:sz w:val="22"/>
                <w:szCs w:val="22"/>
              </w:rPr>
              <w:lastRenderedPageBreak/>
              <w:t>3</w:t>
            </w:r>
            <w:r w:rsidR="0010426A" w:rsidRPr="00622CF2">
              <w:rPr>
                <w:color w:val="F18A21"/>
                <w:sz w:val="22"/>
                <w:szCs w:val="22"/>
              </w:rPr>
              <w:t>.0</w:t>
            </w:r>
          </w:p>
        </w:tc>
        <w:tc>
          <w:tcPr>
            <w:tcW w:w="7088" w:type="dxa"/>
            <w:gridSpan w:val="2"/>
          </w:tcPr>
          <w:p w14:paraId="34E0CF1E" w14:textId="28EA6730" w:rsidR="004D5AB3" w:rsidRPr="00622CF2" w:rsidRDefault="009C36E4" w:rsidP="004D5AB3">
            <w:pPr>
              <w:pStyle w:val="Subject"/>
              <w:rPr>
                <w:sz w:val="22"/>
                <w:szCs w:val="22"/>
              </w:rPr>
            </w:pPr>
            <w:r w:rsidRPr="00622CF2">
              <w:rPr>
                <w:sz w:val="22"/>
                <w:szCs w:val="22"/>
              </w:rPr>
              <w:t>DISCUSSION</w:t>
            </w:r>
            <w:r w:rsidR="009F5D08" w:rsidRPr="00622CF2">
              <w:rPr>
                <w:sz w:val="22"/>
                <w:szCs w:val="22"/>
              </w:rPr>
              <w:t xml:space="preserve"> AT THE MEETING</w:t>
            </w:r>
          </w:p>
        </w:tc>
      </w:tr>
      <w:tr w:rsidR="004D5AB3" w:rsidRPr="00622CF2" w14:paraId="793C9099" w14:textId="77777777" w:rsidTr="00622CF2">
        <w:trPr>
          <w:trHeight w:val="8183"/>
        </w:trPr>
        <w:tc>
          <w:tcPr>
            <w:tcW w:w="9351" w:type="dxa"/>
            <w:gridSpan w:val="3"/>
          </w:tcPr>
          <w:p w14:paraId="6E967BD0" w14:textId="7FACC5D0" w:rsidR="009C36E4" w:rsidRPr="00622CF2" w:rsidRDefault="009C36E4" w:rsidP="009C36E4">
            <w:pPr>
              <w:pStyle w:val="TableText"/>
              <w:rPr>
                <w:b/>
                <w:sz w:val="22"/>
                <w:szCs w:val="22"/>
              </w:rPr>
            </w:pPr>
            <w:r w:rsidRPr="00622CF2">
              <w:rPr>
                <w:b/>
                <w:sz w:val="22"/>
                <w:szCs w:val="22"/>
              </w:rPr>
              <w:t>Business Development (PM)</w:t>
            </w:r>
          </w:p>
          <w:p w14:paraId="222DAE4E" w14:textId="4091FD0B" w:rsidR="009C36E4" w:rsidRPr="00622CF2" w:rsidRDefault="009C36E4" w:rsidP="009C36E4">
            <w:pPr>
              <w:pStyle w:val="TableText"/>
              <w:rPr>
                <w:bCs/>
                <w:sz w:val="22"/>
                <w:szCs w:val="22"/>
              </w:rPr>
            </w:pPr>
            <w:r w:rsidRPr="00622CF2">
              <w:rPr>
                <w:bCs/>
                <w:sz w:val="22"/>
                <w:szCs w:val="22"/>
              </w:rPr>
              <w:t xml:space="preserve">PM discussed the new and updated BD tracker, and opportunities in all the key sectors. Special Focus was on Highway Opportunities and strategize till we land 3 DPR Projects. AM stressed on the Client connect and advised to focus on specific bids and improve the client connect. In the Rail Sector we must target and strategize next upcoming GC’s such as Mumbai as well. We must weekly track the urban Bids. </w:t>
            </w:r>
          </w:p>
          <w:p w14:paraId="2AF612C5" w14:textId="7E35B074" w:rsidR="00841FCF" w:rsidRPr="00622CF2" w:rsidRDefault="00841FCF" w:rsidP="009C36E4">
            <w:pPr>
              <w:pStyle w:val="TableText"/>
              <w:rPr>
                <w:b/>
                <w:sz w:val="22"/>
                <w:szCs w:val="22"/>
              </w:rPr>
            </w:pPr>
            <w:r w:rsidRPr="00622CF2">
              <w:rPr>
                <w:b/>
                <w:sz w:val="22"/>
                <w:szCs w:val="22"/>
              </w:rPr>
              <w:t>Financials (RK)</w:t>
            </w:r>
          </w:p>
          <w:p w14:paraId="3010F3CF" w14:textId="0EEFB784" w:rsidR="00F479FE" w:rsidRPr="00622CF2" w:rsidRDefault="003E1944" w:rsidP="009C36E4">
            <w:pPr>
              <w:pStyle w:val="TableText"/>
              <w:rPr>
                <w:bCs/>
                <w:sz w:val="22"/>
                <w:szCs w:val="22"/>
              </w:rPr>
            </w:pPr>
            <w:r w:rsidRPr="00622CF2">
              <w:rPr>
                <w:bCs/>
                <w:sz w:val="22"/>
                <w:szCs w:val="22"/>
              </w:rPr>
              <w:t>The KPI achievement as of Jan 20 is 64.7% for India, 92.8% for SMEC and (18%) for JCI. This month we are looking at similar/lower numbers. In the month of Jan we have taken 420K of Provisions (200k in infra and 220K in JCI)</w:t>
            </w:r>
            <w:r w:rsidR="00E817BA" w:rsidRPr="00622CF2">
              <w:rPr>
                <w:bCs/>
                <w:sz w:val="22"/>
                <w:szCs w:val="22"/>
              </w:rPr>
              <w:t xml:space="preserve">. JS suggested that while LR and JCI will try to catch-up with the budget by year end, SMEC must target the stretched budget. </w:t>
            </w:r>
            <w:r w:rsidR="00F479FE" w:rsidRPr="00622CF2">
              <w:rPr>
                <w:bCs/>
                <w:sz w:val="22"/>
                <w:szCs w:val="22"/>
              </w:rPr>
              <w:t xml:space="preserve">AM explained that while SMEC is targeting the Stretched budget, however as per current scenario it seems difficult, but we will try our best. </w:t>
            </w:r>
          </w:p>
          <w:p w14:paraId="6CBF5111" w14:textId="1D5FF95A" w:rsidR="00841FCF" w:rsidRPr="00622CF2" w:rsidRDefault="00E817BA" w:rsidP="009C36E4">
            <w:pPr>
              <w:pStyle w:val="TableText"/>
              <w:rPr>
                <w:bCs/>
                <w:sz w:val="22"/>
                <w:szCs w:val="22"/>
              </w:rPr>
            </w:pPr>
            <w:r w:rsidRPr="00622CF2">
              <w:rPr>
                <w:bCs/>
                <w:sz w:val="22"/>
                <w:szCs w:val="22"/>
              </w:rPr>
              <w:t xml:space="preserve"> </w:t>
            </w:r>
          </w:p>
          <w:p w14:paraId="05EDC698" w14:textId="20A6DDBF" w:rsidR="00F479FE" w:rsidRPr="00622CF2" w:rsidRDefault="00F479FE" w:rsidP="009C36E4">
            <w:pPr>
              <w:pStyle w:val="TableText"/>
              <w:rPr>
                <w:b/>
                <w:sz w:val="22"/>
                <w:szCs w:val="22"/>
              </w:rPr>
            </w:pPr>
            <w:r w:rsidRPr="00622CF2">
              <w:rPr>
                <w:b/>
                <w:sz w:val="22"/>
                <w:szCs w:val="22"/>
              </w:rPr>
              <w:t xml:space="preserve">Human Resources (SN) </w:t>
            </w:r>
          </w:p>
          <w:p w14:paraId="3C95B08B" w14:textId="60E73677" w:rsidR="00F479FE" w:rsidRPr="00622CF2" w:rsidRDefault="00D43BFD" w:rsidP="009C36E4">
            <w:pPr>
              <w:pStyle w:val="TableText"/>
              <w:rPr>
                <w:bCs/>
                <w:sz w:val="22"/>
                <w:szCs w:val="22"/>
              </w:rPr>
            </w:pPr>
            <w:r w:rsidRPr="00622CF2">
              <w:rPr>
                <w:bCs/>
                <w:sz w:val="22"/>
                <w:szCs w:val="22"/>
              </w:rPr>
              <w:t>Key position mobilization for Chennai Desal were discussed especially the position of TL, Sn clari</w:t>
            </w:r>
            <w:r w:rsidR="001F5CC4" w:rsidRPr="00622CF2">
              <w:rPr>
                <w:bCs/>
                <w:sz w:val="22"/>
                <w:szCs w:val="22"/>
              </w:rPr>
              <w:t xml:space="preserve">fied </w:t>
            </w:r>
            <w:r w:rsidRPr="00622CF2">
              <w:rPr>
                <w:bCs/>
                <w:sz w:val="22"/>
                <w:szCs w:val="22"/>
              </w:rPr>
              <w:t xml:space="preserve">that </w:t>
            </w:r>
            <w:r w:rsidR="001F5CC4" w:rsidRPr="00622CF2">
              <w:rPr>
                <w:bCs/>
                <w:sz w:val="22"/>
                <w:szCs w:val="22"/>
              </w:rPr>
              <w:t xml:space="preserve">CV’s of two candidates has been shared. Interview of one has been held. However, there is no final decision on the same. SN is waiting for an update from SR. </w:t>
            </w:r>
          </w:p>
          <w:p w14:paraId="212166D9" w14:textId="20C59DB4" w:rsidR="001F5CC4" w:rsidRPr="00622CF2" w:rsidRDefault="001F5CC4" w:rsidP="009C36E4">
            <w:pPr>
              <w:pStyle w:val="TableText"/>
              <w:rPr>
                <w:bCs/>
                <w:sz w:val="22"/>
                <w:szCs w:val="22"/>
              </w:rPr>
            </w:pPr>
            <w:r w:rsidRPr="00622CF2">
              <w:rPr>
                <w:bCs/>
                <w:sz w:val="22"/>
                <w:szCs w:val="22"/>
              </w:rPr>
              <w:t>Other initiatives such as HOLI celebrations in all the offices and Photography competition is underway.</w:t>
            </w:r>
          </w:p>
          <w:p w14:paraId="583FC53A" w14:textId="217E1CD0" w:rsidR="001F5CC4" w:rsidRPr="00622CF2" w:rsidRDefault="001F5CC4" w:rsidP="009C36E4">
            <w:pPr>
              <w:pStyle w:val="TableText"/>
              <w:rPr>
                <w:bCs/>
                <w:sz w:val="22"/>
                <w:szCs w:val="22"/>
              </w:rPr>
            </w:pPr>
          </w:p>
          <w:p w14:paraId="7E2409C3" w14:textId="3997BD85" w:rsidR="001F5CC4" w:rsidRPr="00622CF2" w:rsidRDefault="001F5CC4" w:rsidP="009C36E4">
            <w:pPr>
              <w:pStyle w:val="TableText"/>
              <w:rPr>
                <w:b/>
                <w:sz w:val="22"/>
                <w:szCs w:val="22"/>
              </w:rPr>
            </w:pPr>
            <w:r w:rsidRPr="00622CF2">
              <w:rPr>
                <w:b/>
                <w:sz w:val="22"/>
                <w:szCs w:val="22"/>
              </w:rPr>
              <w:t xml:space="preserve">Project Boards </w:t>
            </w:r>
          </w:p>
          <w:p w14:paraId="0B766484" w14:textId="77777777" w:rsidR="00622CF2" w:rsidRPr="00622CF2" w:rsidRDefault="001F5CC4" w:rsidP="009C36E4">
            <w:pPr>
              <w:pStyle w:val="TableText"/>
              <w:rPr>
                <w:bCs/>
                <w:sz w:val="22"/>
                <w:szCs w:val="22"/>
              </w:rPr>
            </w:pPr>
            <w:r w:rsidRPr="00622CF2">
              <w:rPr>
                <w:bCs/>
                <w:sz w:val="22"/>
                <w:szCs w:val="22"/>
              </w:rPr>
              <w:t>SMC team reviewed that project boards aren’t happening as per schedule and BMS requirements.</w:t>
            </w:r>
          </w:p>
          <w:p w14:paraId="0D4E7129" w14:textId="57FAC28A" w:rsidR="001F5CC4" w:rsidRPr="00622CF2" w:rsidRDefault="001F5CC4" w:rsidP="009C36E4">
            <w:pPr>
              <w:pStyle w:val="TableText"/>
              <w:rPr>
                <w:bCs/>
                <w:sz w:val="22"/>
                <w:szCs w:val="22"/>
              </w:rPr>
            </w:pPr>
            <w:r w:rsidRPr="00622CF2">
              <w:rPr>
                <w:bCs/>
                <w:sz w:val="22"/>
                <w:szCs w:val="22"/>
              </w:rPr>
              <w:t xml:space="preserve">JS mandated that Project Boards to be planned in March and April. </w:t>
            </w:r>
          </w:p>
          <w:p w14:paraId="5938F5DA" w14:textId="5174A2E5" w:rsidR="0052136A" w:rsidRPr="00622CF2" w:rsidRDefault="0052136A" w:rsidP="001F5CC4">
            <w:pPr>
              <w:pStyle w:val="TableText"/>
              <w:rPr>
                <w:b/>
                <w:sz w:val="22"/>
                <w:szCs w:val="22"/>
              </w:rPr>
            </w:pPr>
            <w:r w:rsidRPr="00622CF2">
              <w:rPr>
                <w:b/>
                <w:sz w:val="22"/>
                <w:szCs w:val="22"/>
              </w:rPr>
              <w:t xml:space="preserve"> </w:t>
            </w:r>
          </w:p>
        </w:tc>
      </w:tr>
      <w:tr w:rsidR="004D5AB3" w:rsidRPr="00622CF2" w14:paraId="71FCCA8A" w14:textId="77777777" w:rsidTr="00A716F4">
        <w:trPr>
          <w:trHeight w:val="454"/>
        </w:trPr>
        <w:tc>
          <w:tcPr>
            <w:tcW w:w="2263" w:type="dxa"/>
          </w:tcPr>
          <w:p w14:paraId="23843DB6" w14:textId="77777777" w:rsidR="004D5AB3" w:rsidRPr="00622CF2" w:rsidRDefault="0010426A" w:rsidP="004D5AB3">
            <w:pPr>
              <w:pStyle w:val="TableText"/>
              <w:rPr>
                <w:sz w:val="22"/>
                <w:szCs w:val="22"/>
              </w:rPr>
            </w:pPr>
            <w:r w:rsidRPr="00622CF2">
              <w:rPr>
                <w:color w:val="F18A21"/>
                <w:sz w:val="22"/>
                <w:szCs w:val="22"/>
              </w:rPr>
              <w:t>4.0</w:t>
            </w:r>
          </w:p>
        </w:tc>
        <w:tc>
          <w:tcPr>
            <w:tcW w:w="7088" w:type="dxa"/>
            <w:gridSpan w:val="2"/>
          </w:tcPr>
          <w:p w14:paraId="234039F9" w14:textId="77777777" w:rsidR="004D5AB3" w:rsidRPr="00622CF2" w:rsidRDefault="004D5AB3" w:rsidP="004D5AB3">
            <w:pPr>
              <w:pStyle w:val="Subject"/>
              <w:rPr>
                <w:sz w:val="22"/>
                <w:szCs w:val="22"/>
              </w:rPr>
            </w:pPr>
            <w:r w:rsidRPr="00622CF2">
              <w:rPr>
                <w:sz w:val="22"/>
                <w:szCs w:val="22"/>
              </w:rPr>
              <w:t>NEXT MEETING</w:t>
            </w:r>
          </w:p>
        </w:tc>
      </w:tr>
      <w:tr w:rsidR="004D5AB3" w:rsidRPr="00622CF2" w14:paraId="28A50FCA" w14:textId="77777777" w:rsidTr="00A716F4">
        <w:trPr>
          <w:trHeight w:val="454"/>
        </w:trPr>
        <w:tc>
          <w:tcPr>
            <w:tcW w:w="9351" w:type="dxa"/>
            <w:gridSpan w:val="3"/>
          </w:tcPr>
          <w:p w14:paraId="09F2FC1C" w14:textId="4FCD7891" w:rsidR="004D5AB3" w:rsidRPr="00622CF2" w:rsidRDefault="003D16BE" w:rsidP="0010426A">
            <w:pPr>
              <w:rPr>
                <w:sz w:val="22"/>
                <w:szCs w:val="22"/>
              </w:rPr>
            </w:pPr>
            <w:r w:rsidRPr="00622CF2">
              <w:rPr>
                <w:sz w:val="22"/>
                <w:szCs w:val="22"/>
              </w:rPr>
              <w:t xml:space="preserve">The next meeting is to be held on </w:t>
            </w:r>
            <w:sdt>
              <w:sdtPr>
                <w:rPr>
                  <w:b/>
                  <w:sz w:val="22"/>
                  <w:szCs w:val="22"/>
                </w:rPr>
                <w:alias w:val="Click on dropdown to select a date"/>
                <w:tag w:val=" "/>
                <w:id w:val="-1484842693"/>
                <w:placeholder>
                  <w:docPart w:val="DA04C59E6F4F43BEB25E3CD08EC87CA4"/>
                </w:placeholder>
                <w:date w:fullDate="2020-03-31T00:00:00Z">
                  <w:dateFormat w:val="dddd, d MMMM yyyy"/>
                  <w:lid w:val="en-AU"/>
                  <w:storeMappedDataAs w:val="dateTime"/>
                  <w:calendar w:val="gregorian"/>
                </w:date>
              </w:sdtPr>
              <w:sdtEndPr/>
              <w:sdtContent>
                <w:r w:rsidR="00481E62" w:rsidRPr="00622CF2">
                  <w:rPr>
                    <w:b/>
                    <w:sz w:val="22"/>
                    <w:szCs w:val="22"/>
                  </w:rPr>
                  <w:t>Tuesday, 31 March 2020</w:t>
                </w:r>
              </w:sdtContent>
            </w:sdt>
            <w:r w:rsidRPr="00622CF2">
              <w:rPr>
                <w:sz w:val="22"/>
                <w:szCs w:val="22"/>
              </w:rPr>
              <w:t xml:space="preserve"> in </w:t>
            </w:r>
            <w:sdt>
              <w:sdtPr>
                <w:rPr>
                  <w:b/>
                  <w:sz w:val="22"/>
                  <w:szCs w:val="22"/>
                </w:rPr>
                <w:id w:val="-443536685"/>
                <w:placeholder>
                  <w:docPart w:val="B1380B72F7434777985CF0C09B1A3275"/>
                </w:placeholder>
              </w:sdtPr>
              <w:sdtEndPr/>
              <w:sdtContent>
                <w:r w:rsidR="00481E62" w:rsidRPr="00622CF2">
                  <w:rPr>
                    <w:color w:val="F18A21"/>
                    <w:sz w:val="22"/>
                    <w:szCs w:val="22"/>
                  </w:rPr>
                  <w:t>Gurgaon/Bangalore</w:t>
                </w:r>
              </w:sdtContent>
            </w:sdt>
            <w:r w:rsidRPr="00622CF2">
              <w:rPr>
                <w:sz w:val="22"/>
                <w:szCs w:val="22"/>
              </w:rPr>
              <w:t xml:space="preserve"> at </w:t>
            </w:r>
            <w:r w:rsidR="00481E62" w:rsidRPr="00622CF2">
              <w:rPr>
                <w:color w:val="F18A21"/>
                <w:sz w:val="22"/>
                <w:szCs w:val="22"/>
              </w:rPr>
              <w:t>02:30PM</w:t>
            </w:r>
          </w:p>
          <w:p w14:paraId="49BE67E8" w14:textId="77777777" w:rsidR="004D5AB3" w:rsidRPr="00622CF2" w:rsidRDefault="004D5AB3" w:rsidP="004D5AB3">
            <w:pPr>
              <w:pStyle w:val="TableHeading"/>
              <w:rPr>
                <w:rFonts w:asciiTheme="minorHAnsi" w:hAnsiTheme="minorHAnsi" w:cstheme="minorHAnsi"/>
                <w:b w:val="0"/>
                <w:color w:val="4D5259"/>
                <w:sz w:val="22"/>
                <w:szCs w:val="22"/>
              </w:rPr>
            </w:pPr>
          </w:p>
        </w:tc>
      </w:tr>
      <w:tr w:rsidR="004D5AB3" w:rsidRPr="00622CF2" w14:paraId="2E9B8341" w14:textId="77777777" w:rsidTr="00A716F4">
        <w:trPr>
          <w:trHeight w:val="454"/>
        </w:trPr>
        <w:tc>
          <w:tcPr>
            <w:tcW w:w="2263" w:type="dxa"/>
          </w:tcPr>
          <w:p w14:paraId="5F5B906C" w14:textId="77777777" w:rsidR="004D5AB3" w:rsidRPr="00622CF2" w:rsidRDefault="0010426A" w:rsidP="004D5AB3">
            <w:pPr>
              <w:pStyle w:val="TableText"/>
              <w:rPr>
                <w:sz w:val="22"/>
                <w:szCs w:val="22"/>
              </w:rPr>
            </w:pPr>
            <w:r w:rsidRPr="00622CF2">
              <w:rPr>
                <w:color w:val="F18A21"/>
                <w:sz w:val="22"/>
                <w:szCs w:val="22"/>
              </w:rPr>
              <w:t>5.0</w:t>
            </w:r>
          </w:p>
        </w:tc>
        <w:tc>
          <w:tcPr>
            <w:tcW w:w="7088" w:type="dxa"/>
            <w:gridSpan w:val="2"/>
          </w:tcPr>
          <w:p w14:paraId="56C0697B" w14:textId="77777777" w:rsidR="004D5AB3" w:rsidRPr="00622CF2" w:rsidRDefault="004D5AB3" w:rsidP="004D5AB3">
            <w:pPr>
              <w:pStyle w:val="Subject"/>
              <w:rPr>
                <w:sz w:val="22"/>
                <w:szCs w:val="22"/>
              </w:rPr>
            </w:pPr>
            <w:r w:rsidRPr="00622CF2">
              <w:rPr>
                <w:sz w:val="22"/>
                <w:szCs w:val="22"/>
              </w:rPr>
              <w:t xml:space="preserve">CLOSE </w:t>
            </w:r>
            <w:r w:rsidR="0010426A" w:rsidRPr="00622CF2">
              <w:rPr>
                <w:sz w:val="22"/>
                <w:szCs w:val="22"/>
              </w:rPr>
              <w:t>MEETING</w:t>
            </w:r>
          </w:p>
        </w:tc>
      </w:tr>
      <w:tr w:rsidR="004D5AB3" w:rsidRPr="00622CF2" w14:paraId="76ABEA04" w14:textId="77777777" w:rsidTr="00A716F4">
        <w:trPr>
          <w:trHeight w:val="454"/>
        </w:trPr>
        <w:tc>
          <w:tcPr>
            <w:tcW w:w="9351" w:type="dxa"/>
            <w:gridSpan w:val="3"/>
          </w:tcPr>
          <w:p w14:paraId="1F0719D9" w14:textId="5BF26330" w:rsidR="004D5AB3" w:rsidRPr="00622CF2" w:rsidRDefault="004D5AB3" w:rsidP="004D5AB3">
            <w:pPr>
              <w:pStyle w:val="TableText"/>
              <w:rPr>
                <w:sz w:val="22"/>
                <w:szCs w:val="22"/>
              </w:rPr>
            </w:pPr>
            <w:r w:rsidRPr="00622CF2">
              <w:rPr>
                <w:sz w:val="22"/>
                <w:szCs w:val="22"/>
              </w:rPr>
              <w:t>Meeting closed at</w:t>
            </w:r>
            <w:r w:rsidRPr="00622CF2">
              <w:rPr>
                <w:b/>
                <w:sz w:val="22"/>
                <w:szCs w:val="22"/>
              </w:rPr>
              <w:t xml:space="preserve"> </w:t>
            </w:r>
            <w:sdt>
              <w:sdtPr>
                <w:rPr>
                  <w:b/>
                  <w:sz w:val="22"/>
                  <w:szCs w:val="22"/>
                </w:rPr>
                <w:id w:val="-301471914"/>
                <w:placeholder>
                  <w:docPart w:val="9EDC5B22FFA6440EB4DE58EC446E976A"/>
                </w:placeholder>
              </w:sdtPr>
              <w:sdtEndPr/>
              <w:sdtContent>
                <w:r w:rsidR="00481E62" w:rsidRPr="00622CF2">
                  <w:rPr>
                    <w:color w:val="F18A21"/>
                    <w:sz w:val="22"/>
                    <w:szCs w:val="22"/>
                  </w:rPr>
                  <w:t>04:38pm</w:t>
                </w:r>
              </w:sdtContent>
            </w:sdt>
            <w:r w:rsidRPr="00622CF2">
              <w:rPr>
                <w:b/>
                <w:sz w:val="22"/>
                <w:szCs w:val="22"/>
              </w:rPr>
              <w:t>.</w:t>
            </w:r>
          </w:p>
          <w:p w14:paraId="6E776D60" w14:textId="77777777" w:rsidR="004D5AB3" w:rsidRPr="00622CF2" w:rsidRDefault="004D5AB3" w:rsidP="004D5AB3">
            <w:pPr>
              <w:pStyle w:val="TableHeading"/>
              <w:rPr>
                <w:rFonts w:asciiTheme="minorHAnsi" w:hAnsiTheme="minorHAnsi" w:cstheme="minorHAnsi"/>
                <w:b w:val="0"/>
                <w:color w:val="4D5259"/>
                <w:sz w:val="22"/>
                <w:szCs w:val="22"/>
              </w:rPr>
            </w:pPr>
          </w:p>
        </w:tc>
      </w:tr>
      <w:bookmarkEnd w:id="4"/>
    </w:tbl>
    <w:p w14:paraId="3C3D9C41" w14:textId="7B986740" w:rsidR="00622CF2" w:rsidRDefault="00622CF2" w:rsidP="006F3DB3">
      <w:r>
        <w:br w:type="page"/>
      </w:r>
    </w:p>
    <w:p w14:paraId="22A04CBF" w14:textId="77777777" w:rsidR="006F3DB3" w:rsidRPr="006F3DB3" w:rsidRDefault="00C32F9E" w:rsidP="00C32F9E">
      <w:pPr>
        <w:pStyle w:val="Sub-heading1"/>
      </w:pPr>
      <w:r>
        <w:lastRenderedPageBreak/>
        <w:t>ACTION LIST</w:t>
      </w:r>
    </w:p>
    <w:tbl>
      <w:tblPr>
        <w:tblStyle w:val="SMECTable1"/>
        <w:tblW w:w="0" w:type="auto"/>
        <w:jc w:val="center"/>
        <w:tblLayout w:type="fixed"/>
        <w:tblLook w:val="04A0" w:firstRow="1" w:lastRow="0" w:firstColumn="1" w:lastColumn="0" w:noHBand="0" w:noVBand="1"/>
      </w:tblPr>
      <w:tblGrid>
        <w:gridCol w:w="1253"/>
        <w:gridCol w:w="6200"/>
        <w:gridCol w:w="2160"/>
      </w:tblGrid>
      <w:tr w:rsidR="007B1CA7" w14:paraId="1EBA3E08" w14:textId="77777777" w:rsidTr="00622CF2">
        <w:trPr>
          <w:cnfStyle w:val="100000000000" w:firstRow="1" w:lastRow="0" w:firstColumn="0" w:lastColumn="0" w:oddVBand="0" w:evenVBand="0" w:oddHBand="0" w:evenHBand="0" w:firstRowFirstColumn="0" w:firstRowLastColumn="0" w:lastRowFirstColumn="0" w:lastRowLastColumn="0"/>
          <w:trHeight w:val="807"/>
          <w:jc w:val="center"/>
        </w:trPr>
        <w:tc>
          <w:tcPr>
            <w:tcW w:w="1253" w:type="dxa"/>
          </w:tcPr>
          <w:p w14:paraId="7AACFAC6" w14:textId="77777777" w:rsidR="007B1CA7" w:rsidRDefault="007B1CA7" w:rsidP="006F3DB3">
            <w:r>
              <w:t>NAME OF PERSON(S)</w:t>
            </w:r>
          </w:p>
        </w:tc>
        <w:tc>
          <w:tcPr>
            <w:tcW w:w="6200" w:type="dxa"/>
          </w:tcPr>
          <w:p w14:paraId="591D7165" w14:textId="77777777" w:rsidR="007B1CA7" w:rsidRDefault="007B1CA7" w:rsidP="006F3DB3">
            <w:r>
              <w:t>DETAILS OF ACTION</w:t>
            </w:r>
          </w:p>
        </w:tc>
        <w:tc>
          <w:tcPr>
            <w:tcW w:w="2160" w:type="dxa"/>
          </w:tcPr>
          <w:p w14:paraId="59940615" w14:textId="77777777" w:rsidR="007B1CA7" w:rsidRDefault="007B1CA7" w:rsidP="006F3DB3">
            <w:r>
              <w:t>DUE DATE</w:t>
            </w:r>
          </w:p>
        </w:tc>
      </w:tr>
      <w:tr w:rsidR="007B1CA7" w14:paraId="0278A238" w14:textId="77777777" w:rsidTr="00622CF2">
        <w:trPr>
          <w:trHeight w:val="789"/>
          <w:jc w:val="center"/>
        </w:trPr>
        <w:tc>
          <w:tcPr>
            <w:tcW w:w="1253" w:type="dxa"/>
          </w:tcPr>
          <w:p w14:paraId="69EA69AF" w14:textId="49DD46DA" w:rsidR="007B1CA7" w:rsidRDefault="009C36E4" w:rsidP="006F3DB3">
            <w:r>
              <w:t>PM</w:t>
            </w:r>
          </w:p>
        </w:tc>
        <w:tc>
          <w:tcPr>
            <w:tcW w:w="6200" w:type="dxa"/>
          </w:tcPr>
          <w:p w14:paraId="60E541ED" w14:textId="54E2B365" w:rsidR="007B1CA7" w:rsidRDefault="009C36E4" w:rsidP="006F3DB3">
            <w:r>
              <w:t xml:space="preserve">Consolidated List of Highway bids after discussing with Technical Heads needs to be finalized and shared </w:t>
            </w:r>
          </w:p>
        </w:tc>
        <w:sdt>
          <w:sdtPr>
            <w:alias w:val="dd-mm-yyyy"/>
            <w:tag w:val="dd-mm-yyyy"/>
            <w:id w:val="1940868207"/>
            <w:placeholder>
              <w:docPart w:val="5DB8CD038B2C4821BF51CAF9E731183D"/>
            </w:placeholder>
            <w15:color w:val="595959"/>
            <w:date w:fullDate="2020-03-05T00:00:00Z">
              <w:dateFormat w:val="d MMMM yyyy"/>
              <w:lid w:val="en-AU"/>
              <w:storeMappedDataAs w:val="dateTime"/>
              <w:calendar w:val="gregorian"/>
            </w:date>
          </w:sdtPr>
          <w:sdtEndPr/>
          <w:sdtContent>
            <w:tc>
              <w:tcPr>
                <w:tcW w:w="2160" w:type="dxa"/>
              </w:tcPr>
              <w:p w14:paraId="561F1BC1" w14:textId="50638789" w:rsidR="007B1CA7" w:rsidRDefault="00376A60" w:rsidP="006F3DB3">
                <w:r>
                  <w:t>5 March 2020</w:t>
                </w:r>
              </w:p>
            </w:tc>
          </w:sdtContent>
        </w:sdt>
      </w:tr>
      <w:tr w:rsidR="007B1CA7" w14:paraId="39DB7683" w14:textId="77777777" w:rsidTr="00622CF2">
        <w:trPr>
          <w:trHeight w:val="1789"/>
          <w:jc w:val="center"/>
        </w:trPr>
        <w:tc>
          <w:tcPr>
            <w:tcW w:w="1253" w:type="dxa"/>
          </w:tcPr>
          <w:p w14:paraId="68F3EF6B" w14:textId="7C587075" w:rsidR="007B1CA7" w:rsidRDefault="009C36E4" w:rsidP="006F3DB3">
            <w:r>
              <w:t>PM</w:t>
            </w:r>
          </w:p>
        </w:tc>
        <w:tc>
          <w:tcPr>
            <w:tcW w:w="6200" w:type="dxa"/>
          </w:tcPr>
          <w:p w14:paraId="264304BA" w14:textId="77777777" w:rsidR="007B1CA7" w:rsidRDefault="009C36E4" w:rsidP="006F3DB3">
            <w:r>
              <w:t xml:space="preserve">A weekly BD tracker to be shared which must include a list of submitted bids and bids going in the month. For those opportunities apart from OM, one SMC personnel to be kept as a key account Manager who will initiate the client connect and meetings. </w:t>
            </w:r>
          </w:p>
          <w:p w14:paraId="7134DB19" w14:textId="56FD3110" w:rsidR="009C36E4" w:rsidRDefault="009C36E4" w:rsidP="006F3DB3">
            <w:r>
              <w:t xml:space="preserve">We must develop a proactive strategy for New Work </w:t>
            </w:r>
          </w:p>
        </w:tc>
        <w:sdt>
          <w:sdtPr>
            <w:alias w:val="dd-mm-yyyy"/>
            <w:tag w:val="dd-mm-yyyy"/>
            <w:id w:val="193044201"/>
            <w:placeholder>
              <w:docPart w:val="2E35BC80003D4B49AF4D1D937A1DC992"/>
            </w:placeholder>
            <w15:color w:val="595959"/>
            <w:date w:fullDate="2020-03-10T00:00:00Z">
              <w:dateFormat w:val="d MMMM yyyy"/>
              <w:lid w:val="en-AU"/>
              <w:storeMappedDataAs w:val="dateTime"/>
              <w:calendar w:val="gregorian"/>
            </w:date>
          </w:sdtPr>
          <w:sdtEndPr/>
          <w:sdtContent>
            <w:tc>
              <w:tcPr>
                <w:tcW w:w="2160" w:type="dxa"/>
              </w:tcPr>
              <w:p w14:paraId="13C64F43" w14:textId="50A77E34" w:rsidR="007B1CA7" w:rsidRDefault="00376A60" w:rsidP="006F3DB3">
                <w:r>
                  <w:t xml:space="preserve">10 March </w:t>
                </w:r>
                <w:r w:rsidR="009C36E4">
                  <w:t>2020</w:t>
                </w:r>
              </w:p>
            </w:tc>
          </w:sdtContent>
        </w:sdt>
      </w:tr>
      <w:tr w:rsidR="003955A0" w14:paraId="776080C8" w14:textId="77777777" w:rsidTr="00622CF2">
        <w:trPr>
          <w:trHeight w:val="1789"/>
          <w:jc w:val="center"/>
          <w:ins w:id="5" w:author="Author"/>
        </w:trPr>
        <w:tc>
          <w:tcPr>
            <w:tcW w:w="1253" w:type="dxa"/>
          </w:tcPr>
          <w:p w14:paraId="5086D224" w14:textId="0C1293D0" w:rsidR="003955A0" w:rsidRDefault="003955A0" w:rsidP="006F3DB3">
            <w:pPr>
              <w:rPr>
                <w:ins w:id="6" w:author="Author"/>
              </w:rPr>
            </w:pPr>
            <w:ins w:id="7" w:author="Author">
              <w:r>
                <w:t>PM</w:t>
              </w:r>
            </w:ins>
          </w:p>
        </w:tc>
        <w:tc>
          <w:tcPr>
            <w:tcW w:w="6200" w:type="dxa"/>
          </w:tcPr>
          <w:p w14:paraId="5F387DAD" w14:textId="2E416508" w:rsidR="003955A0" w:rsidRDefault="003955A0" w:rsidP="006F3DB3">
            <w:pPr>
              <w:rPr>
                <w:ins w:id="8" w:author="Author"/>
              </w:rPr>
            </w:pPr>
            <w:ins w:id="9" w:author="Author">
              <w:r>
                <w:t>At end of every month or the at the beginning of next, a list of all submitted bids to be shared with the SMC members for visibility of the bids (both EOIs and Proposals) under evaluation</w:t>
              </w:r>
            </w:ins>
          </w:p>
        </w:tc>
        <w:tc>
          <w:tcPr>
            <w:tcW w:w="2160" w:type="dxa"/>
          </w:tcPr>
          <w:p w14:paraId="153A4472" w14:textId="3D62F7C4" w:rsidR="003955A0" w:rsidRDefault="003955A0" w:rsidP="006F3DB3">
            <w:pPr>
              <w:rPr>
                <w:ins w:id="10" w:author="Author"/>
              </w:rPr>
            </w:pPr>
            <w:ins w:id="11" w:author="Author">
              <w:r>
                <w:t>Starting from 05 March 2020</w:t>
              </w:r>
              <w:bookmarkStart w:id="12" w:name="_GoBack"/>
              <w:bookmarkEnd w:id="12"/>
            </w:ins>
          </w:p>
        </w:tc>
      </w:tr>
      <w:tr w:rsidR="007B1CA7" w14:paraId="393F705F" w14:textId="77777777" w:rsidTr="00622CF2">
        <w:trPr>
          <w:trHeight w:val="1228"/>
          <w:jc w:val="center"/>
        </w:trPr>
        <w:tc>
          <w:tcPr>
            <w:tcW w:w="1253" w:type="dxa"/>
          </w:tcPr>
          <w:p w14:paraId="401BD074" w14:textId="77777777" w:rsidR="007B1CA7" w:rsidRDefault="009C36E4" w:rsidP="006F3DB3">
            <w:r>
              <w:t>PM</w:t>
            </w:r>
          </w:p>
          <w:p w14:paraId="335E49C5" w14:textId="2AF30E4E" w:rsidR="00376A60" w:rsidRDefault="00376A60" w:rsidP="006F3DB3">
            <w:r>
              <w:t>YB/PM</w:t>
            </w:r>
          </w:p>
        </w:tc>
        <w:tc>
          <w:tcPr>
            <w:tcW w:w="6200" w:type="dxa"/>
          </w:tcPr>
          <w:p w14:paraId="6C04BD43" w14:textId="77777777" w:rsidR="007B1CA7" w:rsidRDefault="009C36E4" w:rsidP="006F3DB3">
            <w:r>
              <w:t>All No-Go opportunities to be shared with Jana</w:t>
            </w:r>
            <w:r w:rsidR="00376A60">
              <w:t>.</w:t>
            </w:r>
          </w:p>
          <w:p w14:paraId="4340DDA9" w14:textId="4A10A5BD" w:rsidR="00376A60" w:rsidRDefault="00376A60" w:rsidP="006F3DB3">
            <w:r>
              <w:t xml:space="preserve">Further check with Neeta; the reason of NO-GO for a 2-Lane LC no 274 Highway DPR Bid </w:t>
            </w:r>
          </w:p>
        </w:tc>
        <w:sdt>
          <w:sdtPr>
            <w:alias w:val="dd-mm-yyyy"/>
            <w:tag w:val="dd-mm-yyyy"/>
            <w:id w:val="635923043"/>
            <w:placeholder>
              <w:docPart w:val="A402F6F3D39442A8B56BEB3F7CB6ED9E"/>
            </w:placeholder>
            <w15:color w:val="595959"/>
            <w:date w:fullDate="2020-03-04T00:00:00Z">
              <w:dateFormat w:val="d MMMM yyyy"/>
              <w:lid w:val="en-AU"/>
              <w:storeMappedDataAs w:val="dateTime"/>
              <w:calendar w:val="gregorian"/>
            </w:date>
          </w:sdtPr>
          <w:sdtEndPr/>
          <w:sdtContent>
            <w:tc>
              <w:tcPr>
                <w:tcW w:w="2160" w:type="dxa"/>
              </w:tcPr>
              <w:p w14:paraId="2A848718" w14:textId="2119C268" w:rsidR="007B1CA7" w:rsidRDefault="00376A60" w:rsidP="006F3DB3">
                <w:r>
                  <w:t>4 March 2020</w:t>
                </w:r>
              </w:p>
            </w:tc>
          </w:sdtContent>
        </w:sdt>
      </w:tr>
      <w:tr w:rsidR="007B1CA7" w14:paraId="3B7A4880" w14:textId="77777777" w:rsidTr="00622CF2">
        <w:trPr>
          <w:trHeight w:val="807"/>
          <w:jc w:val="center"/>
        </w:trPr>
        <w:tc>
          <w:tcPr>
            <w:tcW w:w="1253" w:type="dxa"/>
          </w:tcPr>
          <w:p w14:paraId="51C6BF62" w14:textId="375E7AAA" w:rsidR="007B1CA7" w:rsidRDefault="00553F51" w:rsidP="006F3DB3">
            <w:r>
              <w:t>SF/ YB/ Mohit</w:t>
            </w:r>
          </w:p>
        </w:tc>
        <w:tc>
          <w:tcPr>
            <w:tcW w:w="6200" w:type="dxa"/>
          </w:tcPr>
          <w:p w14:paraId="50A8E865" w14:textId="3DE87EEC" w:rsidR="007B1CA7" w:rsidRDefault="00553F51" w:rsidP="006F3DB3">
            <w:r>
              <w:t xml:space="preserve">Treat NHAI as separate client and initiate the process of engagement with NHAI, understand who is who, and start meeting the client. </w:t>
            </w:r>
          </w:p>
        </w:tc>
        <w:sdt>
          <w:sdtPr>
            <w:alias w:val="dd-mm-yyyy"/>
            <w:tag w:val="dd-mm-yyyy"/>
            <w:id w:val="1349289765"/>
            <w:placeholder>
              <w:docPart w:val="F30F7285A76C402DADAE3C6AE809DB4A"/>
            </w:placeholder>
            <w15:color w:val="595959"/>
            <w:date>
              <w:dateFormat w:val="d MMMM yyyy"/>
              <w:lid w:val="en-AU"/>
              <w:storeMappedDataAs w:val="dateTime"/>
              <w:calendar w:val="gregorian"/>
            </w:date>
          </w:sdtPr>
          <w:sdtEndPr/>
          <w:sdtContent>
            <w:tc>
              <w:tcPr>
                <w:tcW w:w="2160" w:type="dxa"/>
              </w:tcPr>
              <w:p w14:paraId="7AE843B4" w14:textId="6A50095A" w:rsidR="007B1CA7" w:rsidRDefault="00B05D9A" w:rsidP="006F3DB3">
                <w:r>
                  <w:t>ASAP</w:t>
                </w:r>
              </w:p>
            </w:tc>
          </w:sdtContent>
        </w:sdt>
      </w:tr>
      <w:tr w:rsidR="00553F51" w14:paraId="35537C14" w14:textId="77777777" w:rsidTr="00622CF2">
        <w:trPr>
          <w:trHeight w:val="508"/>
          <w:jc w:val="center"/>
        </w:trPr>
        <w:tc>
          <w:tcPr>
            <w:tcW w:w="1253" w:type="dxa"/>
          </w:tcPr>
          <w:p w14:paraId="4349BD10" w14:textId="7523F205" w:rsidR="00553F51" w:rsidRDefault="00553F51" w:rsidP="006F3DB3">
            <w:r>
              <w:t>AM</w:t>
            </w:r>
          </w:p>
        </w:tc>
        <w:tc>
          <w:tcPr>
            <w:tcW w:w="6200" w:type="dxa"/>
          </w:tcPr>
          <w:p w14:paraId="7EE6D4B8" w14:textId="06213992" w:rsidR="00553F51" w:rsidRDefault="00553F51" w:rsidP="006F3DB3">
            <w:r>
              <w:t xml:space="preserve">Strategize and keep a track of Assam Power Bids </w:t>
            </w:r>
          </w:p>
        </w:tc>
        <w:tc>
          <w:tcPr>
            <w:tcW w:w="2160" w:type="dxa"/>
          </w:tcPr>
          <w:p w14:paraId="787B82BD" w14:textId="77777777" w:rsidR="00553F51" w:rsidRDefault="00553F51" w:rsidP="006F3DB3"/>
        </w:tc>
      </w:tr>
      <w:tr w:rsidR="00553F51" w14:paraId="3DA6D50B" w14:textId="77777777" w:rsidTr="00622CF2">
        <w:trPr>
          <w:trHeight w:val="807"/>
          <w:jc w:val="center"/>
        </w:trPr>
        <w:tc>
          <w:tcPr>
            <w:tcW w:w="1253" w:type="dxa"/>
          </w:tcPr>
          <w:p w14:paraId="0E150A02" w14:textId="542D210D" w:rsidR="00553F51" w:rsidRDefault="00556FA7" w:rsidP="006F3DB3">
            <w:r>
              <w:t>PM</w:t>
            </w:r>
          </w:p>
        </w:tc>
        <w:tc>
          <w:tcPr>
            <w:tcW w:w="6200" w:type="dxa"/>
          </w:tcPr>
          <w:p w14:paraId="582D990F" w14:textId="029A01BD" w:rsidR="00553F51" w:rsidRDefault="00556FA7" w:rsidP="006F3DB3">
            <w:r>
              <w:t xml:space="preserve">We must target </w:t>
            </w:r>
            <w:r w:rsidR="00A90C24">
              <w:t>700</w:t>
            </w:r>
            <w:r w:rsidR="001F5CC4">
              <w:t>m</w:t>
            </w:r>
            <w:r w:rsidR="00A90C24">
              <w:t xml:space="preserve"> - </w:t>
            </w:r>
            <w:r>
              <w:t>800m AUD</w:t>
            </w:r>
            <w:r w:rsidR="00A90C24">
              <w:t>(Value)</w:t>
            </w:r>
            <w:r>
              <w:t xml:space="preserve"> of Bids this year and which </w:t>
            </w:r>
            <w:r w:rsidR="00A90C24">
              <w:t>must</w:t>
            </w:r>
            <w:r>
              <w:t xml:space="preserve"> be supplemented by Market Visibility and Client Connect. </w:t>
            </w:r>
          </w:p>
        </w:tc>
        <w:tc>
          <w:tcPr>
            <w:tcW w:w="2160" w:type="dxa"/>
          </w:tcPr>
          <w:p w14:paraId="6855C657" w14:textId="6D21A852" w:rsidR="00553F51" w:rsidRDefault="00A32E0C" w:rsidP="006F3DB3">
            <w:r>
              <w:t>31</w:t>
            </w:r>
            <w:r w:rsidRPr="00A32E0C">
              <w:rPr>
                <w:vertAlign w:val="superscript"/>
              </w:rPr>
              <w:t>st</w:t>
            </w:r>
            <w:r>
              <w:t xml:space="preserve"> December 2020</w:t>
            </w:r>
          </w:p>
        </w:tc>
      </w:tr>
      <w:tr w:rsidR="00556FA7" w14:paraId="7D07665B" w14:textId="77777777" w:rsidTr="00622CF2">
        <w:trPr>
          <w:trHeight w:val="508"/>
          <w:jc w:val="center"/>
        </w:trPr>
        <w:tc>
          <w:tcPr>
            <w:tcW w:w="1253" w:type="dxa"/>
          </w:tcPr>
          <w:p w14:paraId="4113E9EB" w14:textId="18F2E3B2" w:rsidR="00556FA7" w:rsidRDefault="001F5CC4" w:rsidP="006F3DB3">
            <w:r>
              <w:t>AM/SR/SF</w:t>
            </w:r>
          </w:p>
        </w:tc>
        <w:tc>
          <w:tcPr>
            <w:tcW w:w="6200" w:type="dxa"/>
          </w:tcPr>
          <w:p w14:paraId="3401ABDF" w14:textId="79865952" w:rsidR="00556FA7" w:rsidRDefault="001F5CC4" w:rsidP="006F3DB3">
            <w:r>
              <w:t xml:space="preserve">WIH exercise for next 8months for all the three Businesses to be updated </w:t>
            </w:r>
          </w:p>
        </w:tc>
        <w:tc>
          <w:tcPr>
            <w:tcW w:w="2160" w:type="dxa"/>
          </w:tcPr>
          <w:p w14:paraId="3F2B5923" w14:textId="77777777" w:rsidR="00556FA7" w:rsidRDefault="00556FA7" w:rsidP="006F3DB3"/>
        </w:tc>
      </w:tr>
      <w:tr w:rsidR="001F5CC4" w14:paraId="4C00C7FB" w14:textId="77777777" w:rsidTr="00622CF2">
        <w:trPr>
          <w:trHeight w:val="1087"/>
          <w:jc w:val="center"/>
        </w:trPr>
        <w:tc>
          <w:tcPr>
            <w:tcW w:w="1253" w:type="dxa"/>
          </w:tcPr>
          <w:p w14:paraId="4AFCEBA7" w14:textId="73AABBF0" w:rsidR="001F5CC4" w:rsidRDefault="001F5CC4" w:rsidP="006F3DB3">
            <w:r>
              <w:t>AM/SR/</w:t>
            </w:r>
            <w:r w:rsidR="00CF59BD">
              <w:t>JS</w:t>
            </w:r>
          </w:p>
        </w:tc>
        <w:tc>
          <w:tcPr>
            <w:tcW w:w="6200" w:type="dxa"/>
          </w:tcPr>
          <w:p w14:paraId="63E94A72" w14:textId="6596C6E9" w:rsidR="001F5CC4" w:rsidRDefault="001F5CC4" w:rsidP="006F3DB3">
            <w:r>
              <w:t xml:space="preserve">The billing for PMC Projects to be enhanced, Big ticket projects to be prioritized for cash collection. We must achieve our Cash collection forecast for Q1. March cash collection to be exceptional.  </w:t>
            </w:r>
          </w:p>
        </w:tc>
        <w:tc>
          <w:tcPr>
            <w:tcW w:w="2160" w:type="dxa"/>
          </w:tcPr>
          <w:p w14:paraId="07D9DD05" w14:textId="3A3F6CDE" w:rsidR="001F5CC4" w:rsidRDefault="00450FDB" w:rsidP="006F3DB3">
            <w:r>
              <w:t>31</w:t>
            </w:r>
            <w:r w:rsidRPr="00450FDB">
              <w:rPr>
                <w:vertAlign w:val="superscript"/>
              </w:rPr>
              <w:t>st</w:t>
            </w:r>
            <w:r>
              <w:t xml:space="preserve"> March 2020</w:t>
            </w:r>
          </w:p>
        </w:tc>
      </w:tr>
      <w:tr w:rsidR="00CF59BD" w14:paraId="46028D87" w14:textId="77777777" w:rsidTr="00622CF2">
        <w:trPr>
          <w:trHeight w:val="789"/>
          <w:jc w:val="center"/>
        </w:trPr>
        <w:tc>
          <w:tcPr>
            <w:tcW w:w="1253" w:type="dxa"/>
          </w:tcPr>
          <w:p w14:paraId="251396A5" w14:textId="5AB2D449" w:rsidR="00CF59BD" w:rsidRDefault="00450FDB" w:rsidP="006F3DB3">
            <w:r>
              <w:t>Gaurav/YB</w:t>
            </w:r>
          </w:p>
        </w:tc>
        <w:tc>
          <w:tcPr>
            <w:tcW w:w="6200" w:type="dxa"/>
          </w:tcPr>
          <w:p w14:paraId="7B86F142" w14:textId="61CC3830" w:rsidR="00CF59BD" w:rsidRDefault="00450FDB" w:rsidP="006F3DB3">
            <w:r>
              <w:t xml:space="preserve">For KFW project, we will write to KFW officially if asked to take-out Rado’s position. </w:t>
            </w:r>
          </w:p>
        </w:tc>
        <w:tc>
          <w:tcPr>
            <w:tcW w:w="2160" w:type="dxa"/>
          </w:tcPr>
          <w:p w14:paraId="02E27DD9" w14:textId="009BBD5D" w:rsidR="00CF59BD" w:rsidRDefault="00450FDB" w:rsidP="006F3DB3">
            <w:r>
              <w:t>31</w:t>
            </w:r>
            <w:r w:rsidRPr="00450FDB">
              <w:rPr>
                <w:vertAlign w:val="superscript"/>
              </w:rPr>
              <w:t>st</w:t>
            </w:r>
            <w:r>
              <w:t xml:space="preserve"> March 2020 </w:t>
            </w:r>
          </w:p>
        </w:tc>
      </w:tr>
      <w:tr w:rsidR="00450FDB" w14:paraId="023AAB66" w14:textId="77777777" w:rsidTr="00622CF2">
        <w:trPr>
          <w:trHeight w:val="807"/>
          <w:jc w:val="center"/>
        </w:trPr>
        <w:tc>
          <w:tcPr>
            <w:tcW w:w="1253" w:type="dxa"/>
          </w:tcPr>
          <w:p w14:paraId="5F5F2F89" w14:textId="24565F07" w:rsidR="00450FDB" w:rsidRDefault="00450FDB" w:rsidP="006F3DB3">
            <w:r>
              <w:t>Manmohan/RK</w:t>
            </w:r>
          </w:p>
        </w:tc>
        <w:tc>
          <w:tcPr>
            <w:tcW w:w="6200" w:type="dxa"/>
          </w:tcPr>
          <w:p w14:paraId="61AF7F8C" w14:textId="033F2078" w:rsidR="00450FDB" w:rsidRDefault="00450FDB" w:rsidP="006F3DB3">
            <w:r>
              <w:t>All BG’s on the project to be discussed &amp; negotiated with the client to reduce the BG Value.</w:t>
            </w:r>
          </w:p>
        </w:tc>
        <w:tc>
          <w:tcPr>
            <w:tcW w:w="2160" w:type="dxa"/>
          </w:tcPr>
          <w:p w14:paraId="24BD0377" w14:textId="77777777" w:rsidR="00450FDB" w:rsidRDefault="00450FDB" w:rsidP="006F3DB3"/>
        </w:tc>
      </w:tr>
      <w:tr w:rsidR="00450FDB" w14:paraId="78FE7EF1" w14:textId="77777777" w:rsidTr="00622CF2">
        <w:trPr>
          <w:trHeight w:val="789"/>
          <w:jc w:val="center"/>
        </w:trPr>
        <w:tc>
          <w:tcPr>
            <w:tcW w:w="1253" w:type="dxa"/>
          </w:tcPr>
          <w:p w14:paraId="6B5C82EB" w14:textId="303E9C23" w:rsidR="00450FDB" w:rsidRDefault="00450FDB" w:rsidP="006F3DB3">
            <w:r>
              <w:t>SN</w:t>
            </w:r>
          </w:p>
        </w:tc>
        <w:tc>
          <w:tcPr>
            <w:tcW w:w="6200" w:type="dxa"/>
          </w:tcPr>
          <w:p w14:paraId="57175B05" w14:textId="10DE4A5B" w:rsidR="00450FDB" w:rsidRDefault="00450FDB" w:rsidP="006F3DB3">
            <w:r>
              <w:t>All strategic positions such as Tunnel Expat, Highway lead to be filled including Environmental and Social Experts</w:t>
            </w:r>
          </w:p>
        </w:tc>
        <w:tc>
          <w:tcPr>
            <w:tcW w:w="2160" w:type="dxa"/>
          </w:tcPr>
          <w:p w14:paraId="360BAD27" w14:textId="57691C6B" w:rsidR="00450FDB" w:rsidRDefault="00450FDB" w:rsidP="006F3DB3">
            <w:r>
              <w:t>31</w:t>
            </w:r>
            <w:r w:rsidRPr="00450FDB">
              <w:rPr>
                <w:vertAlign w:val="superscript"/>
              </w:rPr>
              <w:t>st</w:t>
            </w:r>
            <w:r>
              <w:t xml:space="preserve"> March 2020</w:t>
            </w:r>
          </w:p>
        </w:tc>
      </w:tr>
      <w:tr w:rsidR="00450FDB" w14:paraId="30227BD4" w14:textId="77777777" w:rsidTr="00622CF2">
        <w:trPr>
          <w:trHeight w:val="526"/>
          <w:jc w:val="center"/>
        </w:trPr>
        <w:tc>
          <w:tcPr>
            <w:tcW w:w="1253" w:type="dxa"/>
          </w:tcPr>
          <w:p w14:paraId="40E3FA38" w14:textId="6FC8989C" w:rsidR="00450FDB" w:rsidRDefault="00450FDB" w:rsidP="006F3DB3">
            <w:r>
              <w:t>SN</w:t>
            </w:r>
          </w:p>
        </w:tc>
        <w:tc>
          <w:tcPr>
            <w:tcW w:w="6200" w:type="dxa"/>
          </w:tcPr>
          <w:p w14:paraId="0502FAE8" w14:textId="41E90EDB" w:rsidR="00450FDB" w:rsidRDefault="00450FDB" w:rsidP="006F3DB3">
            <w:r>
              <w:t xml:space="preserve">CV’s of Environmental and Social Experts to be shared with Jana </w:t>
            </w:r>
          </w:p>
        </w:tc>
        <w:tc>
          <w:tcPr>
            <w:tcW w:w="2160" w:type="dxa"/>
          </w:tcPr>
          <w:p w14:paraId="5E605179" w14:textId="1709C3FC" w:rsidR="00450FDB" w:rsidRDefault="00450FDB" w:rsidP="006F3DB3">
            <w:r>
              <w:t>10</w:t>
            </w:r>
            <w:r w:rsidRPr="00450FDB">
              <w:rPr>
                <w:vertAlign w:val="superscript"/>
              </w:rPr>
              <w:t>th</w:t>
            </w:r>
            <w:r>
              <w:t xml:space="preserve"> March 2020</w:t>
            </w:r>
          </w:p>
        </w:tc>
      </w:tr>
      <w:tr w:rsidR="00450FDB" w14:paraId="12B51EFA" w14:textId="77777777" w:rsidTr="00622CF2">
        <w:trPr>
          <w:trHeight w:val="508"/>
          <w:jc w:val="center"/>
        </w:trPr>
        <w:tc>
          <w:tcPr>
            <w:tcW w:w="1253" w:type="dxa"/>
          </w:tcPr>
          <w:p w14:paraId="17470DD9" w14:textId="207875D5" w:rsidR="00450FDB" w:rsidRDefault="00450FDB" w:rsidP="006F3DB3">
            <w:r>
              <w:lastRenderedPageBreak/>
              <w:t>RK</w:t>
            </w:r>
          </w:p>
        </w:tc>
        <w:tc>
          <w:tcPr>
            <w:tcW w:w="6200" w:type="dxa"/>
          </w:tcPr>
          <w:p w14:paraId="1BEB0730" w14:textId="4D00A77A" w:rsidR="00450FDB" w:rsidRDefault="00450FDB" w:rsidP="006F3DB3">
            <w:r>
              <w:t xml:space="preserve">Rakesh to update on BG of BMRCL </w:t>
            </w:r>
          </w:p>
        </w:tc>
        <w:tc>
          <w:tcPr>
            <w:tcW w:w="2160" w:type="dxa"/>
          </w:tcPr>
          <w:p w14:paraId="227F8F9C" w14:textId="45EC7A25" w:rsidR="00450FDB" w:rsidRDefault="00450FDB" w:rsidP="006F3DB3">
            <w:r>
              <w:t>05</w:t>
            </w:r>
            <w:r w:rsidRPr="00450FDB">
              <w:rPr>
                <w:vertAlign w:val="superscript"/>
              </w:rPr>
              <w:t>th</w:t>
            </w:r>
            <w:r>
              <w:t xml:space="preserve"> March 2020</w:t>
            </w:r>
          </w:p>
        </w:tc>
      </w:tr>
      <w:tr w:rsidR="00450FDB" w14:paraId="5E72A300" w14:textId="77777777" w:rsidTr="00622CF2">
        <w:trPr>
          <w:trHeight w:val="789"/>
          <w:jc w:val="center"/>
        </w:trPr>
        <w:tc>
          <w:tcPr>
            <w:tcW w:w="1253" w:type="dxa"/>
          </w:tcPr>
          <w:p w14:paraId="21643135" w14:textId="0F0F2DAA" w:rsidR="00450FDB" w:rsidRDefault="00450FDB" w:rsidP="006F3DB3">
            <w:r>
              <w:t>YB</w:t>
            </w:r>
          </w:p>
        </w:tc>
        <w:tc>
          <w:tcPr>
            <w:tcW w:w="6200" w:type="dxa"/>
          </w:tcPr>
          <w:p w14:paraId="1BC07E8B" w14:textId="089E4C30" w:rsidR="00450FDB" w:rsidRDefault="00450FDB" w:rsidP="006F3DB3">
            <w:r>
              <w:t xml:space="preserve">Prepare the Project Board Plan for India Projects. JS mandated YB and SF to run the Project Boards. </w:t>
            </w:r>
          </w:p>
        </w:tc>
        <w:tc>
          <w:tcPr>
            <w:tcW w:w="2160" w:type="dxa"/>
          </w:tcPr>
          <w:p w14:paraId="42C36E7E" w14:textId="4288D027" w:rsidR="00450FDB" w:rsidRDefault="00450FDB" w:rsidP="006F3DB3">
            <w:r>
              <w:t>ASAP</w:t>
            </w:r>
          </w:p>
        </w:tc>
      </w:tr>
    </w:tbl>
    <w:p w14:paraId="5F7E2696" w14:textId="77777777" w:rsidR="006F3DB3" w:rsidRPr="006F3DB3" w:rsidRDefault="006F3DB3" w:rsidP="00622CF2"/>
    <w:sectPr w:rsidR="006F3DB3" w:rsidRPr="006F3DB3" w:rsidSect="00626D1C">
      <w:headerReference w:type="default" r:id="rId13"/>
      <w:footerReference w:type="default" r:id="rId14"/>
      <w:pgSz w:w="11907" w:h="16840" w:code="9"/>
      <w:pgMar w:top="1418" w:right="1134" w:bottom="1418" w:left="1134"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1">
      <wne:acd wne:acdName="acd0"/>
    </wne:keymap>
    <wne:keymap wne:kcmPrimary="0262">
      <wne:acd wne:acdName="acd2"/>
    </wne:keymap>
    <wne:keymap wne:kcmPrimary="0263">
      <wne:acd wne:acdName="acd3"/>
    </wne:keymap>
    <wne:keymap wne:kcmPrimary="0264">
      <wne:acd wne:acdName="acd4"/>
    </wne:keymap>
    <wne:keymap wne:kcmPrimary="0265">
      <wne:acd wne:acdName="acd5"/>
    </wne:keymap>
    <wne:keymap wne:kcmPrimary="0266">
      <wne:acd wne:acdName="acd6"/>
    </wne:keymap>
    <wne:keymap wne:kcmPrimary="0267">
      <wne:acd wne:acdName="acd7"/>
    </wne:keymap>
    <wne:keymap wne:kcmPrimary="0268">
      <wne:acd wne:acdName="acd8"/>
    </wne:keymap>
    <wne:keymap wne:kcmPrimary="0269">
      <wne:acd wne:acdName="acd9"/>
    </wne:keymap>
    <wne:keymap wne:kcmPrimary="0660">
      <wne:acd wne:acdName="acd1"/>
    </wne:keymap>
    <wne:keymap wne:kcmPrimary="0661">
      <wne:acd wne:acdName="acd10"/>
    </wne:keymap>
    <wne:keymap wne:kcmPrimary="0662">
      <wne:acd wne:acdName="acd11"/>
    </wne:keymap>
    <wne:keymap wne:kcmPrimary="0663">
      <wne:acd wne:acdName="acd12"/>
    </wne:keymap>
    <wne:keymap wne:kcmPrimary="0664">
      <wne:acd wne:acdName="acd13"/>
    </wne:keymap>
    <wne:keymap wne:kcmPrimary="0665">
      <wne:acd wne:acdName="acd14"/>
    </wne:keymap>
    <wne:keymap wne:kcmPrimary="0666">
      <wne:acd wne:acdName="acd15"/>
    </wne:keymap>
    <wne:keymap wne:kcmPrimary="0667">
      <wne:acd wne:acdName="acd16"/>
    </wne:keymap>
    <wne:keymap wne:kcmPrimary="0668">
      <wne:acd wne:acdName="acd17"/>
    </wne:keymap>
    <wne:keymap wne:kcmPrimary="0669">
      <wne:acd wne:acdName="acd1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QAAAAEA" wne:acdName="acd0" wne:fciIndexBasedOn="0065"/>
    <wne:acd wne:argValue="AQAAAAAA" wne:acdName="acd1" wne:fciIndexBasedOn="0065"/>
    <wne:acd wne:argValue="AQAAAAIA" wne:acdName="acd2" wne:fciIndexBasedOn="0065"/>
    <wne:acd wne:argValue="AQAAAAMA" wne:acdName="acd3" wne:fciIndexBasedOn="0065"/>
    <wne:acd wne:argValue="AQAAAAQA" wne:acdName="acd4" wne:fciIndexBasedOn="0065"/>
    <wne:acd wne:argValue="AgBTAHUAYgAtAGgAZQBhAGQAaQBuAGcAIAAxAA==" wne:acdName="acd5" wne:fciIndexBasedOn="0065"/>
    <wne:acd wne:argValue="AgBTAHUAYgAtAGgAZQBhAGQAaQBuAGcAIAAyAA==" wne:acdName="acd6" wne:fciIndexBasedOn="0065"/>
    <wne:acd wne:argValue="AgBTAHUAYgAtAGgAZQBhAGQAaQBuAGcAIAAzAA==" wne:acdName="acd7" wne:fciIndexBasedOn="0065"/>
    <wne:acd wne:argValue="AgBTAHUAYgAtAGgAZQBhAGQAaQBuAGcAIAA0AA==" wne:acdName="acd8" wne:fciIndexBasedOn="0065"/>
    <wne:acd wne:argValue="AgBTAHUAYgAtAGgAZQBhAGQAaQBuAGcAIAA1AA==" wne:acdName="acd9" wne:fciIndexBasedOn="0065"/>
    <wne:acd wne:argValue="AQAAADAA" wne:acdName="acd10" wne:fciIndexBasedOn="0065"/>
    <wne:acd wne:argValue="AQAAADYA" wne:acdName="acd11" wne:fciIndexBasedOn="0065"/>
    <wne:acd wne:argValue="AQAAADcA" wne:acdName="acd12" wne:fciIndexBasedOn="0065"/>
    <wne:acd wne:argValue="AQAAADgA" wne:acdName="acd13" wne:fciIndexBasedOn="0065"/>
    <wne:acd wne:argValue="AQAAAC8A" wne:acdName="acd14" wne:fciIndexBasedOn="0065"/>
    <wne:acd wne:argValue="AQAAADIA" wne:acdName="acd15" wne:fciIndexBasedOn="0065"/>
    <wne:acd wne:argValue="AQAAADMA" wne:acdName="acd16" wne:fciIndexBasedOn="0065"/>
    <wne:acd wne:argValue="AQAAADQA" wne:acdName="acd17" wne:fciIndexBasedOn="0065"/>
    <wne:acd wne:acdName="acd18" wne:fciIndexBasedOn="0065"/>
    <wne:acd wne:argValue="AgBUAGEAYgBsAGUAIABUAGUAeAB0AA==" wne:acdName="acd1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9F606" w14:textId="77777777" w:rsidR="001B3853" w:rsidRDefault="001B3853" w:rsidP="00806408">
      <w:r>
        <w:separator/>
      </w:r>
    </w:p>
    <w:p w14:paraId="34B03300" w14:textId="77777777" w:rsidR="001B3853" w:rsidRDefault="001B3853" w:rsidP="00806408"/>
    <w:p w14:paraId="66A15346" w14:textId="77777777" w:rsidR="001B3853" w:rsidRDefault="001B3853" w:rsidP="00806408"/>
    <w:p w14:paraId="5604A12F" w14:textId="77777777" w:rsidR="001B3853" w:rsidRDefault="001B3853" w:rsidP="00806408"/>
    <w:p w14:paraId="0AA8727A" w14:textId="77777777" w:rsidR="001B3853" w:rsidRDefault="001B3853" w:rsidP="00806408"/>
  </w:endnote>
  <w:endnote w:type="continuationSeparator" w:id="0">
    <w:p w14:paraId="56B29970" w14:textId="77777777" w:rsidR="001B3853" w:rsidRDefault="001B3853" w:rsidP="00806408">
      <w:r>
        <w:continuationSeparator/>
      </w:r>
    </w:p>
    <w:p w14:paraId="1CB53222" w14:textId="77777777" w:rsidR="001B3853" w:rsidRDefault="001B3853" w:rsidP="00806408"/>
    <w:p w14:paraId="6E511106" w14:textId="77777777" w:rsidR="001B3853" w:rsidRDefault="001B3853" w:rsidP="00806408"/>
    <w:p w14:paraId="370708BE" w14:textId="77777777" w:rsidR="001B3853" w:rsidRDefault="001B3853" w:rsidP="00806408"/>
    <w:p w14:paraId="23E73AB7" w14:textId="77777777" w:rsidR="001B3853" w:rsidRDefault="001B3853" w:rsidP="00806408"/>
  </w:endnote>
  <w:endnote w:type="continuationNotice" w:id="1">
    <w:p w14:paraId="1C2D199D" w14:textId="77777777" w:rsidR="001B3853" w:rsidRDefault="001B3853" w:rsidP="00806408"/>
    <w:p w14:paraId="093C6997" w14:textId="77777777" w:rsidR="001B3853" w:rsidRDefault="001B3853" w:rsidP="00806408"/>
    <w:p w14:paraId="6DAB7941" w14:textId="77777777" w:rsidR="001B3853" w:rsidRDefault="001B3853" w:rsidP="00806408"/>
    <w:p w14:paraId="6657A3AE" w14:textId="77777777" w:rsidR="001B3853" w:rsidRDefault="001B3853" w:rsidP="00806408"/>
    <w:p w14:paraId="4B2F27CC" w14:textId="77777777" w:rsidR="001B3853" w:rsidRDefault="001B3853" w:rsidP="00806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3030"/>
      <w:gridCol w:w="3030"/>
    </w:tblGrid>
    <w:tr w:rsidR="006F3DB3" w14:paraId="09BCF854" w14:textId="77777777" w:rsidTr="006D2604">
      <w:trPr>
        <w:trHeight w:val="180"/>
        <w:jc w:val="center"/>
      </w:trPr>
      <w:tc>
        <w:tcPr>
          <w:tcW w:w="3030" w:type="dxa"/>
        </w:tcPr>
        <w:p w14:paraId="6A8B8674" w14:textId="06371434" w:rsidR="006F3DB3" w:rsidRDefault="006D2604" w:rsidP="006F3DB3">
          <w:pPr>
            <w:pStyle w:val="Footer"/>
            <w:tabs>
              <w:tab w:val="center" w:pos="4860"/>
            </w:tabs>
            <w:rPr>
              <w:rFonts w:cs="Arial"/>
              <w:sz w:val="16"/>
              <w:szCs w:val="16"/>
            </w:rPr>
          </w:pPr>
          <w:r>
            <w:rPr>
              <w:rFonts w:cs="Arial"/>
              <w:sz w:val="16"/>
              <w:szCs w:val="16"/>
            </w:rPr>
            <w:t>INDIA SMC MEETING – 02</w:t>
          </w:r>
          <w:r w:rsidRPr="006D2604">
            <w:rPr>
              <w:rFonts w:cs="Arial"/>
              <w:sz w:val="16"/>
              <w:szCs w:val="16"/>
              <w:vertAlign w:val="superscript"/>
            </w:rPr>
            <w:t>nd</w:t>
          </w:r>
          <w:r>
            <w:rPr>
              <w:rFonts w:cs="Arial"/>
              <w:sz w:val="16"/>
              <w:szCs w:val="16"/>
            </w:rPr>
            <w:t xml:space="preserve"> March 2020</w:t>
          </w:r>
        </w:p>
      </w:tc>
      <w:tc>
        <w:tcPr>
          <w:tcW w:w="3030" w:type="dxa"/>
        </w:tcPr>
        <w:p w14:paraId="05B1F094" w14:textId="1AA7962C" w:rsidR="006F3DB3" w:rsidRDefault="006F3DB3" w:rsidP="006F3DB3">
          <w:pPr>
            <w:pStyle w:val="Footer"/>
            <w:tabs>
              <w:tab w:val="center" w:pos="4860"/>
            </w:tabs>
            <w:jc w:val="center"/>
            <w:rPr>
              <w:rFonts w:cs="Arial"/>
              <w:sz w:val="16"/>
              <w:szCs w:val="16"/>
            </w:rPr>
          </w:pPr>
        </w:p>
      </w:tc>
      <w:tc>
        <w:tcPr>
          <w:tcW w:w="3030" w:type="dxa"/>
        </w:tcPr>
        <w:p w14:paraId="1667087A" w14:textId="77777777" w:rsidR="006F3DB3" w:rsidRDefault="006F3DB3" w:rsidP="006F3DB3">
          <w:pPr>
            <w:pStyle w:val="Footer"/>
            <w:tabs>
              <w:tab w:val="center" w:pos="4860"/>
            </w:tabs>
            <w:jc w:val="right"/>
            <w:rPr>
              <w:rFonts w:cs="Arial"/>
              <w:sz w:val="16"/>
              <w:szCs w:val="16"/>
            </w:rPr>
          </w:pPr>
          <w:r w:rsidRPr="006812A1">
            <w:rPr>
              <w:rFonts w:cs="Arial"/>
              <w:sz w:val="16"/>
              <w:szCs w:val="16"/>
            </w:rPr>
            <w:fldChar w:fldCharType="begin"/>
          </w:r>
          <w:r w:rsidRPr="006812A1">
            <w:rPr>
              <w:rFonts w:cs="Arial"/>
              <w:sz w:val="16"/>
              <w:szCs w:val="16"/>
            </w:rPr>
            <w:instrText xml:space="preserve"> PAGE  \* Arabic  \* MERGEFORMAT </w:instrText>
          </w:r>
          <w:r w:rsidRPr="006812A1">
            <w:rPr>
              <w:rFonts w:cs="Arial"/>
              <w:sz w:val="16"/>
              <w:szCs w:val="16"/>
            </w:rPr>
            <w:fldChar w:fldCharType="separate"/>
          </w:r>
          <w:r w:rsidR="006450D7">
            <w:rPr>
              <w:rFonts w:cs="Arial"/>
              <w:noProof/>
              <w:sz w:val="16"/>
              <w:szCs w:val="16"/>
            </w:rPr>
            <w:t>1</w:t>
          </w:r>
          <w:r w:rsidRPr="006812A1">
            <w:rPr>
              <w:rFonts w:cs="Arial"/>
              <w:sz w:val="16"/>
              <w:szCs w:val="16"/>
            </w:rPr>
            <w:fldChar w:fldCharType="end"/>
          </w:r>
          <w:r w:rsidRPr="006812A1">
            <w:rPr>
              <w:rFonts w:cs="Arial"/>
              <w:sz w:val="16"/>
              <w:szCs w:val="16"/>
            </w:rPr>
            <w:t xml:space="preserve"> of </w:t>
          </w:r>
          <w:r w:rsidRPr="006812A1">
            <w:rPr>
              <w:rFonts w:cs="Arial"/>
              <w:sz w:val="16"/>
              <w:szCs w:val="16"/>
            </w:rPr>
            <w:fldChar w:fldCharType="begin"/>
          </w:r>
          <w:r w:rsidRPr="006812A1">
            <w:rPr>
              <w:rFonts w:cs="Arial"/>
              <w:sz w:val="16"/>
              <w:szCs w:val="16"/>
            </w:rPr>
            <w:instrText xml:space="preserve"> NUMPAGES  \* Arabic  \* MERGEFORMAT </w:instrText>
          </w:r>
          <w:r w:rsidRPr="006812A1">
            <w:rPr>
              <w:rFonts w:cs="Arial"/>
              <w:sz w:val="16"/>
              <w:szCs w:val="16"/>
            </w:rPr>
            <w:fldChar w:fldCharType="separate"/>
          </w:r>
          <w:r w:rsidR="006450D7">
            <w:rPr>
              <w:rFonts w:cs="Arial"/>
              <w:noProof/>
              <w:sz w:val="16"/>
              <w:szCs w:val="16"/>
            </w:rPr>
            <w:t>3</w:t>
          </w:r>
          <w:r w:rsidRPr="006812A1">
            <w:rPr>
              <w:rFonts w:cs="Arial"/>
              <w:sz w:val="16"/>
              <w:szCs w:val="16"/>
            </w:rPr>
            <w:fldChar w:fldCharType="end"/>
          </w:r>
        </w:p>
      </w:tc>
    </w:tr>
  </w:tbl>
  <w:p w14:paraId="318F7759" w14:textId="77777777" w:rsidR="006F3DB3" w:rsidRDefault="006F3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062A4" w14:textId="77777777" w:rsidR="001B3853" w:rsidRDefault="001B3853" w:rsidP="00806408">
      <w:r>
        <w:separator/>
      </w:r>
    </w:p>
    <w:p w14:paraId="04652D69" w14:textId="77777777" w:rsidR="001B3853" w:rsidRDefault="001B3853" w:rsidP="00806408"/>
    <w:p w14:paraId="388BC420" w14:textId="77777777" w:rsidR="001B3853" w:rsidRDefault="001B3853" w:rsidP="00806408"/>
    <w:p w14:paraId="64EFD531" w14:textId="77777777" w:rsidR="001B3853" w:rsidRDefault="001B3853" w:rsidP="00806408"/>
    <w:p w14:paraId="5FD2A346" w14:textId="77777777" w:rsidR="001B3853" w:rsidRDefault="001B3853" w:rsidP="00806408"/>
  </w:footnote>
  <w:footnote w:type="continuationSeparator" w:id="0">
    <w:p w14:paraId="45D8975E" w14:textId="77777777" w:rsidR="001B3853" w:rsidRDefault="001B3853" w:rsidP="00806408">
      <w:r>
        <w:continuationSeparator/>
      </w:r>
    </w:p>
    <w:p w14:paraId="2133C5D2" w14:textId="77777777" w:rsidR="001B3853" w:rsidRDefault="001B3853" w:rsidP="00806408"/>
    <w:p w14:paraId="5A38C681" w14:textId="77777777" w:rsidR="001B3853" w:rsidRDefault="001B3853" w:rsidP="00806408"/>
    <w:p w14:paraId="4F242C10" w14:textId="77777777" w:rsidR="001B3853" w:rsidRDefault="001B3853" w:rsidP="00806408"/>
    <w:p w14:paraId="39BB3C8D" w14:textId="77777777" w:rsidR="001B3853" w:rsidRDefault="001B3853" w:rsidP="00806408"/>
  </w:footnote>
  <w:footnote w:type="continuationNotice" w:id="1">
    <w:p w14:paraId="54C6A4AF" w14:textId="77777777" w:rsidR="001B3853" w:rsidRDefault="001B3853" w:rsidP="00806408"/>
    <w:p w14:paraId="63A8A04B" w14:textId="77777777" w:rsidR="001B3853" w:rsidRDefault="001B3853" w:rsidP="00806408"/>
    <w:p w14:paraId="571A4B77" w14:textId="77777777" w:rsidR="001B3853" w:rsidRDefault="001B3853" w:rsidP="00806408"/>
    <w:p w14:paraId="26CDF57D" w14:textId="77777777" w:rsidR="001B3853" w:rsidRDefault="001B3853" w:rsidP="00806408"/>
    <w:p w14:paraId="464F8D68" w14:textId="77777777" w:rsidR="001B3853" w:rsidRDefault="001B3853" w:rsidP="00806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82BC6" w14:textId="77777777" w:rsidR="003553F2" w:rsidRDefault="006F3DB3" w:rsidP="003553F2">
    <w:pPr>
      <w:pStyle w:val="Header2"/>
      <w:rPr>
        <w:b/>
        <w:color w:val="F79646"/>
        <w:sz w:val="22"/>
        <w:szCs w:val="22"/>
      </w:rPr>
    </w:pPr>
    <w:r w:rsidRPr="006812A1">
      <w:rPr>
        <w:noProof/>
        <w:lang w:val="en-US"/>
      </w:rPr>
      <w:drawing>
        <wp:inline distT="0" distB="0" distL="0" distR="0" wp14:anchorId="2AD7DF5A" wp14:editId="36A0454E">
          <wp:extent cx="1304925" cy="4757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4925" cy="475795"/>
                  </a:xfrm>
                  <a:prstGeom prst="rect">
                    <a:avLst/>
                  </a:prstGeom>
                  <a:noFill/>
                  <a:ln>
                    <a:noFill/>
                  </a:ln>
                </pic:spPr>
              </pic:pic>
            </a:graphicData>
          </a:graphic>
        </wp:inline>
      </w:drawing>
    </w:r>
    <w:bookmarkStart w:id="13" w:name="_Hlk1036072"/>
    <w:r w:rsidRPr="006F3DB3">
      <w:rPr>
        <w:b/>
        <w:color w:val="F79646"/>
        <w:sz w:val="22"/>
        <w:szCs w:val="22"/>
      </w:rPr>
      <w:t xml:space="preserve"> </w:t>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p>
  <w:p w14:paraId="6BB420B8" w14:textId="07B85A3B" w:rsidR="00186CD0" w:rsidRDefault="006F3DB3" w:rsidP="003553F2">
    <w:pPr>
      <w:pStyle w:val="Header2"/>
      <w:ind w:right="141"/>
      <w:jc w:val="right"/>
    </w:pPr>
    <w:r w:rsidRPr="006D01B8">
      <w:rPr>
        <w:b/>
        <w:color w:val="F79646"/>
        <w:sz w:val="22"/>
        <w:szCs w:val="22"/>
      </w:rPr>
      <w:t xml:space="preserve">Issued: </w:t>
    </w:r>
    <w:r w:rsidRPr="006D01B8">
      <w:rPr>
        <w:b/>
        <w:color w:val="F79646"/>
        <w:sz w:val="22"/>
        <w:szCs w:val="22"/>
      </w:rPr>
      <w:fldChar w:fldCharType="begin"/>
    </w:r>
    <w:r w:rsidRPr="006D01B8">
      <w:rPr>
        <w:b/>
        <w:color w:val="F79646"/>
        <w:sz w:val="22"/>
        <w:szCs w:val="22"/>
      </w:rPr>
      <w:instrText xml:space="preserve"> SAVEDATE  \@ "d-MMM-yy"  \* MERGEFORMAT </w:instrText>
    </w:r>
    <w:r w:rsidRPr="006D01B8">
      <w:rPr>
        <w:b/>
        <w:color w:val="F79646"/>
        <w:sz w:val="22"/>
        <w:szCs w:val="22"/>
      </w:rPr>
      <w:fldChar w:fldCharType="separate"/>
    </w:r>
    <w:r w:rsidR="003955A0">
      <w:rPr>
        <w:b/>
        <w:noProof/>
        <w:color w:val="F79646"/>
        <w:sz w:val="22"/>
        <w:szCs w:val="22"/>
      </w:rPr>
      <w:t>2-Mar-20</w:t>
    </w:r>
    <w:r w:rsidRPr="006D01B8">
      <w:rPr>
        <w:b/>
        <w:color w:val="F79646"/>
        <w:sz w:val="22"/>
        <w:szCs w:val="22"/>
      </w:rPr>
      <w:fldChar w:fldCharType="end"/>
    </w:r>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D0A3A"/>
    <w:multiLevelType w:val="multilevel"/>
    <w:tmpl w:val="D06C62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ormalnumbere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F6571C"/>
    <w:multiLevelType w:val="multilevel"/>
    <w:tmpl w:val="DA429686"/>
    <w:lvl w:ilvl="0">
      <w:start w:val="1"/>
      <w:numFmt w:val="decimal"/>
      <w:pStyle w:val="List"/>
      <w:lvlText w:val="%1."/>
      <w:lvlJc w:val="left"/>
      <w:pPr>
        <w:ind w:left="425" w:hanging="425"/>
      </w:pPr>
      <w:rPr>
        <w:rFonts w:hint="default"/>
      </w:rPr>
    </w:lvl>
    <w:lvl w:ilvl="1">
      <w:start w:val="1"/>
      <w:numFmt w:val="lowerLetter"/>
      <w:pStyle w:val="List2"/>
      <w:lvlText w:val="(%2)"/>
      <w:lvlJc w:val="left"/>
      <w:pPr>
        <w:ind w:left="851" w:hanging="426"/>
      </w:pPr>
      <w:rPr>
        <w:rFonts w:hint="default"/>
      </w:rPr>
    </w:lvl>
    <w:lvl w:ilvl="2">
      <w:start w:val="1"/>
      <w:numFmt w:val="lowerRoman"/>
      <w:pStyle w:val="List3"/>
      <w:lvlText w:val="(%3)"/>
      <w:lvlJc w:val="left"/>
      <w:pPr>
        <w:ind w:left="1276" w:hanging="425"/>
      </w:pPr>
      <w:rPr>
        <w:rFonts w:hint="default"/>
      </w:rPr>
    </w:lvl>
    <w:lvl w:ilvl="3">
      <w:start w:val="1"/>
      <w:numFmt w:val="upperLetter"/>
      <w:pStyle w:val="List4"/>
      <w:lvlText w:val="%4."/>
      <w:lvlJc w:val="left"/>
      <w:pPr>
        <w:ind w:left="1701" w:hanging="42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AE3A19"/>
    <w:multiLevelType w:val="hybridMultilevel"/>
    <w:tmpl w:val="851E4DDE"/>
    <w:lvl w:ilvl="0" w:tplc="C0EEDF84">
      <w:start w:val="1"/>
      <w:numFmt w:val="decimal"/>
      <w:pStyle w:val="Clientnumbered"/>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801CD4"/>
    <w:multiLevelType w:val="hybridMultilevel"/>
    <w:tmpl w:val="4C801A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76096C"/>
    <w:multiLevelType w:val="hybridMultilevel"/>
    <w:tmpl w:val="3342D71E"/>
    <w:lvl w:ilvl="0" w:tplc="5C14016C">
      <w:start w:val="1"/>
      <w:numFmt w:val="bullet"/>
      <w:pStyle w:val="Clientbullet"/>
      <w:lvlText w:val=""/>
      <w:lvlJc w:val="left"/>
      <w:pPr>
        <w:ind w:left="720" w:hanging="360"/>
      </w:pPr>
      <w:rPr>
        <w:rFonts w:ascii="Symbol" w:hAnsi="Symbol" w:hint="default"/>
        <w:color w:val="90969F" w:themeColor="text2" w:themeTint="99"/>
        <w:position w:val="1"/>
        <w:sz w:val="16"/>
        <w:szCs w:val="1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F0857C9"/>
    <w:multiLevelType w:val="multilevel"/>
    <w:tmpl w:val="0EAC394C"/>
    <w:lvl w:ilvl="0">
      <w:start w:val="1"/>
      <w:numFmt w:val="decimal"/>
      <w:pStyle w:val="NumberedHeading5"/>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pStyle w:val="NumberedHeading5"/>
      <w:lvlText w:val="%1.%2.%3.%4.%5"/>
      <w:lvlJc w:val="left"/>
      <w:pPr>
        <w:ind w:left="1080" w:hanging="1080"/>
      </w:pPr>
      <w:rPr>
        <w:rFonts w:hint="default"/>
      </w:rPr>
    </w:lvl>
    <w:lvl w:ilvl="5">
      <w:start w:val="1"/>
      <w:numFmt w:val="decimal"/>
      <w:pStyle w:val="NumberedHeading5"/>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E43BD7"/>
    <w:multiLevelType w:val="hybridMultilevel"/>
    <w:tmpl w:val="6D801F54"/>
    <w:lvl w:ilvl="0" w:tplc="1BE68D22">
      <w:start w:val="1"/>
      <w:numFmt w:val="bullet"/>
      <w:lvlText w:val="-"/>
      <w:lvlJc w:val="left"/>
      <w:pPr>
        <w:ind w:left="720" w:hanging="360"/>
      </w:pPr>
      <w:rPr>
        <w:rFonts w:ascii="Arial" w:hAnsi="Arial" w:hint="default"/>
        <w:color w:val="F08920" w:themeColor="accent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88C5F8E"/>
    <w:multiLevelType w:val="multilevel"/>
    <w:tmpl w:val="3D100E1C"/>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4AB007B6"/>
    <w:multiLevelType w:val="hybridMultilevel"/>
    <w:tmpl w:val="28965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D3C329A"/>
    <w:multiLevelType w:val="hybridMultilevel"/>
    <w:tmpl w:val="1A56DB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A7866DB"/>
    <w:multiLevelType w:val="hybridMultilevel"/>
    <w:tmpl w:val="517A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614C3"/>
    <w:multiLevelType w:val="multilevel"/>
    <w:tmpl w:val="57247862"/>
    <w:lvl w:ilvl="0">
      <w:start w:val="1"/>
      <w:numFmt w:val="decimal"/>
      <w:pStyle w:val="ListNumber"/>
      <w:lvlText w:val="%1."/>
      <w:lvlJc w:val="left"/>
      <w:pPr>
        <w:tabs>
          <w:tab w:val="num" w:pos="283"/>
        </w:tabs>
        <w:ind w:left="283" w:hanging="283"/>
      </w:pPr>
      <w:rPr>
        <w:rFonts w:ascii="Arial" w:hAnsi="Arial" w:cs="Arial" w:hint="default"/>
        <w:b w:val="0"/>
        <w:i w:val="0"/>
        <w:vanish w:val="0"/>
        <w:color w:val="auto"/>
        <w:sz w:val="22"/>
      </w:rPr>
    </w:lvl>
    <w:lvl w:ilvl="1">
      <w:start w:val="1"/>
      <w:numFmt w:val="lowerLetter"/>
      <w:pStyle w:val="ListNumber2"/>
      <w:lvlText w:val="%2)"/>
      <w:lvlJc w:val="left"/>
      <w:pPr>
        <w:tabs>
          <w:tab w:val="num" w:pos="567"/>
        </w:tabs>
        <w:ind w:left="567" w:hanging="284"/>
      </w:pPr>
      <w:rPr>
        <w:rFonts w:ascii="Arial" w:hAnsi="Arial" w:cs="Arial" w:hint="default"/>
        <w:b w:val="0"/>
        <w:i w:val="0"/>
        <w:vanish w:val="0"/>
        <w:color w:val="auto"/>
        <w:sz w:val="22"/>
      </w:rPr>
    </w:lvl>
    <w:lvl w:ilvl="2">
      <w:start w:val="1"/>
      <w:numFmt w:val="lowerRoman"/>
      <w:pStyle w:val="ListNumber3"/>
      <w:lvlText w:val="%3."/>
      <w:lvlJc w:val="left"/>
      <w:pPr>
        <w:tabs>
          <w:tab w:val="num" w:pos="850"/>
        </w:tabs>
        <w:ind w:left="850" w:hanging="283"/>
      </w:pPr>
      <w:rPr>
        <w:rFonts w:ascii="Arial" w:hAnsi="Arial" w:cs="Arial" w:hint="default"/>
        <w:b w:val="0"/>
        <w:i w:val="0"/>
        <w:vanish w:val="0"/>
        <w:color w:val="auto"/>
        <w:sz w:val="22"/>
      </w:rPr>
    </w:lvl>
    <w:lvl w:ilvl="3">
      <w:start w:val="1"/>
      <w:numFmt w:val="decimal"/>
      <w:lvlText w:val="–"/>
      <w:lvlJc w:val="left"/>
      <w:pPr>
        <w:tabs>
          <w:tab w:val="num" w:pos="1134"/>
        </w:tabs>
        <w:ind w:left="1134" w:hanging="284"/>
      </w:pPr>
      <w:rPr>
        <w:rFonts w:ascii="Arial" w:hAnsi="Arial" w:cs="Arial" w:hint="default"/>
        <w:b w:val="0"/>
        <w:i w:val="0"/>
        <w:vanish w:val="0"/>
        <w:color w:val="auto"/>
        <w:sz w:val="22"/>
      </w:rPr>
    </w:lvl>
    <w:lvl w:ilvl="4">
      <w:start w:val="1"/>
      <w:numFmt w:val="decimal"/>
      <w:lvlText w:val="–"/>
      <w:lvlJc w:val="left"/>
      <w:pPr>
        <w:tabs>
          <w:tab w:val="num" w:pos="1417"/>
        </w:tabs>
        <w:ind w:left="1417" w:hanging="283"/>
      </w:pPr>
      <w:rPr>
        <w:rFonts w:ascii="Arial" w:hAnsi="Arial" w:cs="Arial" w:hint="default"/>
        <w:b w:val="0"/>
        <w:i w:val="0"/>
        <w:vanish w:val="0"/>
        <w:color w:val="auto"/>
        <w:sz w:val="22"/>
      </w:rPr>
    </w:lvl>
    <w:lvl w:ilvl="5">
      <w:start w:val="1"/>
      <w:numFmt w:val="decimal"/>
      <w:lvlText w:val="–"/>
      <w:lvlJc w:val="left"/>
      <w:pPr>
        <w:tabs>
          <w:tab w:val="num" w:pos="1701"/>
        </w:tabs>
        <w:ind w:left="1701" w:hanging="284"/>
      </w:pPr>
      <w:rPr>
        <w:rFonts w:ascii="Arial" w:hAnsi="Arial" w:cs="Arial" w:hint="default"/>
        <w:b w:val="0"/>
        <w:i w:val="0"/>
        <w:vanish w:val="0"/>
        <w:color w:val="auto"/>
        <w:sz w:val="22"/>
      </w:rPr>
    </w:lvl>
    <w:lvl w:ilvl="6">
      <w:start w:val="1"/>
      <w:numFmt w:val="decimal"/>
      <w:lvlText w:val="–"/>
      <w:lvlJc w:val="left"/>
      <w:pPr>
        <w:tabs>
          <w:tab w:val="num" w:pos="1984"/>
        </w:tabs>
        <w:ind w:left="1984" w:hanging="283"/>
      </w:pPr>
      <w:rPr>
        <w:rFonts w:ascii="Arial" w:hAnsi="Arial" w:cs="Arial" w:hint="default"/>
        <w:b w:val="0"/>
        <w:i w:val="0"/>
        <w:vanish w:val="0"/>
        <w:color w:val="auto"/>
        <w:sz w:val="22"/>
      </w:rPr>
    </w:lvl>
    <w:lvl w:ilvl="7">
      <w:start w:val="1"/>
      <w:numFmt w:val="decimal"/>
      <w:lvlText w:val="–"/>
      <w:lvlJc w:val="left"/>
      <w:pPr>
        <w:tabs>
          <w:tab w:val="num" w:pos="2268"/>
        </w:tabs>
        <w:ind w:left="2268" w:hanging="284"/>
      </w:pPr>
      <w:rPr>
        <w:rFonts w:ascii="Arial" w:hAnsi="Arial" w:cs="Arial" w:hint="default"/>
        <w:b w:val="0"/>
        <w:i w:val="0"/>
        <w:vanish w:val="0"/>
        <w:color w:val="auto"/>
        <w:sz w:val="22"/>
      </w:rPr>
    </w:lvl>
    <w:lvl w:ilvl="8">
      <w:start w:val="1"/>
      <w:numFmt w:val="decimal"/>
      <w:lvlText w:val="–"/>
      <w:lvlJc w:val="left"/>
      <w:pPr>
        <w:tabs>
          <w:tab w:val="num" w:pos="2551"/>
        </w:tabs>
        <w:ind w:left="2551" w:hanging="283"/>
      </w:pPr>
      <w:rPr>
        <w:rFonts w:ascii="Arial" w:hAnsi="Arial" w:cs="Arial" w:hint="default"/>
        <w:b w:val="0"/>
        <w:i w:val="0"/>
        <w:vanish w:val="0"/>
        <w:color w:val="auto"/>
        <w:sz w:val="22"/>
      </w:rPr>
    </w:lvl>
  </w:abstractNum>
  <w:abstractNum w:abstractNumId="12" w15:restartNumberingAfterBreak="0">
    <w:nsid w:val="6624337B"/>
    <w:multiLevelType w:val="hybridMultilevel"/>
    <w:tmpl w:val="0C22F6D6"/>
    <w:lvl w:ilvl="0" w:tplc="FCAC16C4">
      <w:start w:val="1"/>
      <w:numFmt w:val="upperLetter"/>
      <w:pStyle w:val="AppendixHeading1"/>
      <w:lvlText w:val="Appendix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DE12C95"/>
    <w:multiLevelType w:val="multilevel"/>
    <w:tmpl w:val="BA2A5284"/>
    <w:lvl w:ilvl="0">
      <w:start w:val="1"/>
      <w:numFmt w:val="bullet"/>
      <w:pStyle w:val="ListBullet"/>
      <w:lvlText w:val=""/>
      <w:lvlJc w:val="left"/>
      <w:pPr>
        <w:ind w:left="425" w:hanging="425"/>
      </w:pPr>
      <w:rPr>
        <w:rFonts w:ascii="Symbol" w:hAnsi="Symbol" w:hint="default"/>
        <w:color w:val="4D5259" w:themeColor="accent1"/>
      </w:rPr>
    </w:lvl>
    <w:lvl w:ilvl="1">
      <w:start w:val="1"/>
      <w:numFmt w:val="bullet"/>
      <w:pStyle w:val="ListBullet2"/>
      <w:lvlText w:val="-"/>
      <w:lvlJc w:val="left"/>
      <w:pPr>
        <w:ind w:left="851" w:hanging="426"/>
      </w:pPr>
      <w:rPr>
        <w:rFonts w:ascii="Symbol" w:hAnsi="Symbol" w:hint="default"/>
        <w:color w:val="F08920" w:themeColor="accent2"/>
        <w:sz w:val="20"/>
      </w:rPr>
    </w:lvl>
    <w:lvl w:ilvl="2">
      <w:start w:val="1"/>
      <w:numFmt w:val="bullet"/>
      <w:pStyle w:val="ListBullet3"/>
      <w:lvlText w:val=""/>
      <w:lvlJc w:val="left"/>
      <w:pPr>
        <w:ind w:left="1276" w:hanging="425"/>
      </w:pPr>
      <w:rPr>
        <w:rFonts w:ascii="Wingdings" w:hAnsi="Wingdings" w:hint="default"/>
        <w:color w:val="F08920" w:themeColor="accent2"/>
        <w:sz w:val="12"/>
      </w:rPr>
    </w:lvl>
    <w:lvl w:ilvl="3">
      <w:start w:val="1"/>
      <w:numFmt w:val="bullet"/>
      <w:pStyle w:val="ListBullet4"/>
      <w:lvlText w:val="»"/>
      <w:lvlJc w:val="left"/>
      <w:pPr>
        <w:ind w:left="1701" w:hanging="425"/>
      </w:pPr>
      <w:rPr>
        <w:rFonts w:ascii="Arial" w:hAnsi="Arial" w:hint="default"/>
        <w:color w:val="F08920" w:themeColor="accent2"/>
        <w:sz w:val="12"/>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7"/>
  </w:num>
  <w:num w:numId="4">
    <w:abstractNumId w:val="13"/>
  </w:num>
  <w:num w:numId="5">
    <w:abstractNumId w:val="11"/>
  </w:num>
  <w:num w:numId="6">
    <w:abstractNumId w:val="1"/>
  </w:num>
  <w:num w:numId="7">
    <w:abstractNumId w:val="4"/>
  </w:num>
  <w:num w:numId="8">
    <w:abstractNumId w:val="2"/>
  </w:num>
  <w:num w:numId="9">
    <w:abstractNumId w:val="6"/>
  </w:num>
  <w:num w:numId="10">
    <w:abstractNumId w:val="12"/>
  </w:num>
  <w:num w:numId="11">
    <w:abstractNumId w:val="1"/>
    <w:lvlOverride w:ilvl="0">
      <w:startOverride w:val="1"/>
    </w:lvlOverride>
    <w:lvlOverride w:ilvl="1">
      <w:startOverride w:val="1"/>
    </w:lvlOverride>
    <w:lvlOverride w:ilvl="2">
      <w:startOverride w:val="1"/>
    </w:lvlOverride>
    <w:lvlOverride w:ilvl="3">
      <w:startOverride w:val="1"/>
    </w:lvlOverride>
  </w:num>
  <w:num w:numId="12">
    <w:abstractNumId w:val="10"/>
  </w:num>
  <w:num w:numId="13">
    <w:abstractNumId w:val="9"/>
  </w:num>
  <w:num w:numId="14">
    <w:abstractNumId w:val="9"/>
  </w:num>
  <w:num w:numId="15">
    <w:abstractNumId w:val="8"/>
  </w:num>
  <w:num w:numId="1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removePersonalInformation/>
  <w:removeDateAndTime/>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trackRevisions/>
  <w:styleLockQFSet/>
  <w:defaultTabStop w:val="720"/>
  <w:defaultTableStyle w:val="SMECTable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70C"/>
    <w:rsid w:val="00000EAA"/>
    <w:rsid w:val="00001AFF"/>
    <w:rsid w:val="00003CF8"/>
    <w:rsid w:val="00004774"/>
    <w:rsid w:val="0000545D"/>
    <w:rsid w:val="0001052F"/>
    <w:rsid w:val="00010830"/>
    <w:rsid w:val="00010EC5"/>
    <w:rsid w:val="00010F80"/>
    <w:rsid w:val="00011A98"/>
    <w:rsid w:val="00011DF4"/>
    <w:rsid w:val="00013300"/>
    <w:rsid w:val="0001381A"/>
    <w:rsid w:val="00016A8B"/>
    <w:rsid w:val="000177C7"/>
    <w:rsid w:val="000178D9"/>
    <w:rsid w:val="000202AD"/>
    <w:rsid w:val="00021EA9"/>
    <w:rsid w:val="00022103"/>
    <w:rsid w:val="00025A25"/>
    <w:rsid w:val="00026757"/>
    <w:rsid w:val="000278C0"/>
    <w:rsid w:val="000333CB"/>
    <w:rsid w:val="000344B5"/>
    <w:rsid w:val="0003698C"/>
    <w:rsid w:val="00036E54"/>
    <w:rsid w:val="00041F20"/>
    <w:rsid w:val="00042F43"/>
    <w:rsid w:val="000455B3"/>
    <w:rsid w:val="000503BB"/>
    <w:rsid w:val="00050F06"/>
    <w:rsid w:val="00054B3A"/>
    <w:rsid w:val="000554C6"/>
    <w:rsid w:val="00060FF1"/>
    <w:rsid w:val="000627CE"/>
    <w:rsid w:val="000641ED"/>
    <w:rsid w:val="00064472"/>
    <w:rsid w:val="0006473D"/>
    <w:rsid w:val="00064950"/>
    <w:rsid w:val="0006568F"/>
    <w:rsid w:val="000657A9"/>
    <w:rsid w:val="000665BC"/>
    <w:rsid w:val="0007145A"/>
    <w:rsid w:val="00071D4C"/>
    <w:rsid w:val="000725CC"/>
    <w:rsid w:val="00073208"/>
    <w:rsid w:val="0007426D"/>
    <w:rsid w:val="000774CD"/>
    <w:rsid w:val="0008090F"/>
    <w:rsid w:val="000838CA"/>
    <w:rsid w:val="000851F8"/>
    <w:rsid w:val="0008642B"/>
    <w:rsid w:val="00086440"/>
    <w:rsid w:val="000973BB"/>
    <w:rsid w:val="000979BA"/>
    <w:rsid w:val="000A186D"/>
    <w:rsid w:val="000A25B4"/>
    <w:rsid w:val="000A4774"/>
    <w:rsid w:val="000A5611"/>
    <w:rsid w:val="000A56DA"/>
    <w:rsid w:val="000B14DB"/>
    <w:rsid w:val="000B21A9"/>
    <w:rsid w:val="000B4EDA"/>
    <w:rsid w:val="000B6037"/>
    <w:rsid w:val="000B64E9"/>
    <w:rsid w:val="000B6858"/>
    <w:rsid w:val="000C03BA"/>
    <w:rsid w:val="000C2342"/>
    <w:rsid w:val="000C2AE8"/>
    <w:rsid w:val="000C3FA5"/>
    <w:rsid w:val="000C3FE0"/>
    <w:rsid w:val="000C56B3"/>
    <w:rsid w:val="000C6BDE"/>
    <w:rsid w:val="000D029F"/>
    <w:rsid w:val="000D1C0A"/>
    <w:rsid w:val="000D2632"/>
    <w:rsid w:val="000D2704"/>
    <w:rsid w:val="000D3451"/>
    <w:rsid w:val="000D5A29"/>
    <w:rsid w:val="000D692B"/>
    <w:rsid w:val="000D7BA7"/>
    <w:rsid w:val="000E0238"/>
    <w:rsid w:val="000E29D5"/>
    <w:rsid w:val="000E414E"/>
    <w:rsid w:val="000E4F88"/>
    <w:rsid w:val="000E6A65"/>
    <w:rsid w:val="000E74E5"/>
    <w:rsid w:val="000E7669"/>
    <w:rsid w:val="000F0BF1"/>
    <w:rsid w:val="000F119B"/>
    <w:rsid w:val="000F3B3E"/>
    <w:rsid w:val="000F40EE"/>
    <w:rsid w:val="000F4266"/>
    <w:rsid w:val="000F4A0B"/>
    <w:rsid w:val="000F5D80"/>
    <w:rsid w:val="000F7DB7"/>
    <w:rsid w:val="000F7F91"/>
    <w:rsid w:val="00101BC9"/>
    <w:rsid w:val="001025D5"/>
    <w:rsid w:val="0010426A"/>
    <w:rsid w:val="00104414"/>
    <w:rsid w:val="00106E64"/>
    <w:rsid w:val="00107439"/>
    <w:rsid w:val="00110ECA"/>
    <w:rsid w:val="0011126C"/>
    <w:rsid w:val="00111CE6"/>
    <w:rsid w:val="001132F8"/>
    <w:rsid w:val="001170AF"/>
    <w:rsid w:val="00117C7A"/>
    <w:rsid w:val="00120A65"/>
    <w:rsid w:val="00121307"/>
    <w:rsid w:val="0012303A"/>
    <w:rsid w:val="001245DC"/>
    <w:rsid w:val="001247CD"/>
    <w:rsid w:val="001278A8"/>
    <w:rsid w:val="00130B90"/>
    <w:rsid w:val="001326E1"/>
    <w:rsid w:val="001358DE"/>
    <w:rsid w:val="0013731D"/>
    <w:rsid w:val="001377AE"/>
    <w:rsid w:val="0014017F"/>
    <w:rsid w:val="00142C1B"/>
    <w:rsid w:val="00144C84"/>
    <w:rsid w:val="00145779"/>
    <w:rsid w:val="0014785C"/>
    <w:rsid w:val="001502A7"/>
    <w:rsid w:val="00155ED6"/>
    <w:rsid w:val="0015765F"/>
    <w:rsid w:val="00157B21"/>
    <w:rsid w:val="00160DA1"/>
    <w:rsid w:val="00162FE1"/>
    <w:rsid w:val="0016547A"/>
    <w:rsid w:val="001669F6"/>
    <w:rsid w:val="00167626"/>
    <w:rsid w:val="00167ED5"/>
    <w:rsid w:val="00170CBB"/>
    <w:rsid w:val="00171E13"/>
    <w:rsid w:val="00173433"/>
    <w:rsid w:val="001739F9"/>
    <w:rsid w:val="00173C42"/>
    <w:rsid w:val="00175AA1"/>
    <w:rsid w:val="00183032"/>
    <w:rsid w:val="00184E93"/>
    <w:rsid w:val="00185073"/>
    <w:rsid w:val="00185380"/>
    <w:rsid w:val="001857F8"/>
    <w:rsid w:val="00186CD0"/>
    <w:rsid w:val="001906C7"/>
    <w:rsid w:val="00191656"/>
    <w:rsid w:val="001924C1"/>
    <w:rsid w:val="001939FC"/>
    <w:rsid w:val="00193D2B"/>
    <w:rsid w:val="00194E15"/>
    <w:rsid w:val="00196C23"/>
    <w:rsid w:val="001A080D"/>
    <w:rsid w:val="001A0DCE"/>
    <w:rsid w:val="001A0F30"/>
    <w:rsid w:val="001A1FB2"/>
    <w:rsid w:val="001A2311"/>
    <w:rsid w:val="001A2E0B"/>
    <w:rsid w:val="001A4EDE"/>
    <w:rsid w:val="001A5DA8"/>
    <w:rsid w:val="001B0B99"/>
    <w:rsid w:val="001B0F6D"/>
    <w:rsid w:val="001B237C"/>
    <w:rsid w:val="001B3001"/>
    <w:rsid w:val="001B3853"/>
    <w:rsid w:val="001B5AA6"/>
    <w:rsid w:val="001B70D4"/>
    <w:rsid w:val="001B7383"/>
    <w:rsid w:val="001C1181"/>
    <w:rsid w:val="001C131E"/>
    <w:rsid w:val="001C1389"/>
    <w:rsid w:val="001C3827"/>
    <w:rsid w:val="001C5798"/>
    <w:rsid w:val="001C7554"/>
    <w:rsid w:val="001D01A2"/>
    <w:rsid w:val="001D0985"/>
    <w:rsid w:val="001D0FD3"/>
    <w:rsid w:val="001D1139"/>
    <w:rsid w:val="001D1E07"/>
    <w:rsid w:val="001D2B47"/>
    <w:rsid w:val="001D3F31"/>
    <w:rsid w:val="001D61CB"/>
    <w:rsid w:val="001D7A92"/>
    <w:rsid w:val="001D7A9B"/>
    <w:rsid w:val="001E0295"/>
    <w:rsid w:val="001E02F2"/>
    <w:rsid w:val="001E0D1C"/>
    <w:rsid w:val="001E1A1B"/>
    <w:rsid w:val="001E6C8B"/>
    <w:rsid w:val="001E79A3"/>
    <w:rsid w:val="001F35D1"/>
    <w:rsid w:val="001F475B"/>
    <w:rsid w:val="001F4D10"/>
    <w:rsid w:val="001F5CC4"/>
    <w:rsid w:val="001F693D"/>
    <w:rsid w:val="001F7393"/>
    <w:rsid w:val="0020038D"/>
    <w:rsid w:val="002006CC"/>
    <w:rsid w:val="002020C9"/>
    <w:rsid w:val="002026D8"/>
    <w:rsid w:val="002040C2"/>
    <w:rsid w:val="00205150"/>
    <w:rsid w:val="00205B19"/>
    <w:rsid w:val="0020650C"/>
    <w:rsid w:val="00206FE9"/>
    <w:rsid w:val="00207441"/>
    <w:rsid w:val="00212A92"/>
    <w:rsid w:val="0021321B"/>
    <w:rsid w:val="0021444C"/>
    <w:rsid w:val="00214B67"/>
    <w:rsid w:val="00217680"/>
    <w:rsid w:val="002209FB"/>
    <w:rsid w:val="00223470"/>
    <w:rsid w:val="00225199"/>
    <w:rsid w:val="00225AF8"/>
    <w:rsid w:val="00227956"/>
    <w:rsid w:val="00227EDF"/>
    <w:rsid w:val="00230C52"/>
    <w:rsid w:val="002325B1"/>
    <w:rsid w:val="00236D5D"/>
    <w:rsid w:val="00237C8C"/>
    <w:rsid w:val="002401B8"/>
    <w:rsid w:val="00240A85"/>
    <w:rsid w:val="00241FBE"/>
    <w:rsid w:val="00242650"/>
    <w:rsid w:val="002468C9"/>
    <w:rsid w:val="00246E2A"/>
    <w:rsid w:val="0025007C"/>
    <w:rsid w:val="00250ED0"/>
    <w:rsid w:val="00251BA7"/>
    <w:rsid w:val="00251CCE"/>
    <w:rsid w:val="002522D1"/>
    <w:rsid w:val="002552BF"/>
    <w:rsid w:val="00255D22"/>
    <w:rsid w:val="00256A4D"/>
    <w:rsid w:val="0026007C"/>
    <w:rsid w:val="002629E3"/>
    <w:rsid w:val="00263672"/>
    <w:rsid w:val="00265680"/>
    <w:rsid w:val="00265F69"/>
    <w:rsid w:val="00267A3D"/>
    <w:rsid w:val="00270432"/>
    <w:rsid w:val="00271626"/>
    <w:rsid w:val="00272441"/>
    <w:rsid w:val="0027283C"/>
    <w:rsid w:val="0027333B"/>
    <w:rsid w:val="00273A93"/>
    <w:rsid w:val="0027462F"/>
    <w:rsid w:val="0027511F"/>
    <w:rsid w:val="002756E6"/>
    <w:rsid w:val="00276C65"/>
    <w:rsid w:val="0027717B"/>
    <w:rsid w:val="002775BE"/>
    <w:rsid w:val="00281402"/>
    <w:rsid w:val="00281BEC"/>
    <w:rsid w:val="00283076"/>
    <w:rsid w:val="00284356"/>
    <w:rsid w:val="00284B3B"/>
    <w:rsid w:val="00286041"/>
    <w:rsid w:val="002860F7"/>
    <w:rsid w:val="00286639"/>
    <w:rsid w:val="00287295"/>
    <w:rsid w:val="00290822"/>
    <w:rsid w:val="00292636"/>
    <w:rsid w:val="002943E1"/>
    <w:rsid w:val="002963D4"/>
    <w:rsid w:val="00296838"/>
    <w:rsid w:val="002A0062"/>
    <w:rsid w:val="002A17B1"/>
    <w:rsid w:val="002A396E"/>
    <w:rsid w:val="002A6FCF"/>
    <w:rsid w:val="002B13AC"/>
    <w:rsid w:val="002B330E"/>
    <w:rsid w:val="002B3F91"/>
    <w:rsid w:val="002B54BA"/>
    <w:rsid w:val="002B62E5"/>
    <w:rsid w:val="002B6E4D"/>
    <w:rsid w:val="002B7E0C"/>
    <w:rsid w:val="002C23F2"/>
    <w:rsid w:val="002C2A63"/>
    <w:rsid w:val="002C2C8D"/>
    <w:rsid w:val="002C2F51"/>
    <w:rsid w:val="002C3055"/>
    <w:rsid w:val="002C34E9"/>
    <w:rsid w:val="002C37FB"/>
    <w:rsid w:val="002C408D"/>
    <w:rsid w:val="002C5DB1"/>
    <w:rsid w:val="002C6E97"/>
    <w:rsid w:val="002C6F97"/>
    <w:rsid w:val="002D0331"/>
    <w:rsid w:val="002D3312"/>
    <w:rsid w:val="002E0D73"/>
    <w:rsid w:val="002E13AE"/>
    <w:rsid w:val="002E1992"/>
    <w:rsid w:val="002E51FE"/>
    <w:rsid w:val="002E5A32"/>
    <w:rsid w:val="002E5BC0"/>
    <w:rsid w:val="002E5CD0"/>
    <w:rsid w:val="002E66C0"/>
    <w:rsid w:val="002E6A3F"/>
    <w:rsid w:val="002E71AF"/>
    <w:rsid w:val="002E79E2"/>
    <w:rsid w:val="002E7EFA"/>
    <w:rsid w:val="002F1577"/>
    <w:rsid w:val="002F3D53"/>
    <w:rsid w:val="002F407B"/>
    <w:rsid w:val="002F6F53"/>
    <w:rsid w:val="00305A29"/>
    <w:rsid w:val="00311043"/>
    <w:rsid w:val="003123FA"/>
    <w:rsid w:val="00315790"/>
    <w:rsid w:val="00315E60"/>
    <w:rsid w:val="00317A83"/>
    <w:rsid w:val="00317CED"/>
    <w:rsid w:val="00320AED"/>
    <w:rsid w:val="00322CCC"/>
    <w:rsid w:val="00323724"/>
    <w:rsid w:val="003245D2"/>
    <w:rsid w:val="00324BF5"/>
    <w:rsid w:val="00325125"/>
    <w:rsid w:val="00325FA6"/>
    <w:rsid w:val="0032675A"/>
    <w:rsid w:val="00327B79"/>
    <w:rsid w:val="00331505"/>
    <w:rsid w:val="00332263"/>
    <w:rsid w:val="0033263E"/>
    <w:rsid w:val="0033366B"/>
    <w:rsid w:val="00333AFF"/>
    <w:rsid w:val="00334192"/>
    <w:rsid w:val="00334FE9"/>
    <w:rsid w:val="00335E4F"/>
    <w:rsid w:val="003369DB"/>
    <w:rsid w:val="00337180"/>
    <w:rsid w:val="00337854"/>
    <w:rsid w:val="00337C82"/>
    <w:rsid w:val="00340B00"/>
    <w:rsid w:val="0034387D"/>
    <w:rsid w:val="00346F58"/>
    <w:rsid w:val="003471DA"/>
    <w:rsid w:val="00353862"/>
    <w:rsid w:val="00354526"/>
    <w:rsid w:val="003553DF"/>
    <w:rsid w:val="003553F2"/>
    <w:rsid w:val="0035565D"/>
    <w:rsid w:val="00356459"/>
    <w:rsid w:val="00357E0A"/>
    <w:rsid w:val="003616D6"/>
    <w:rsid w:val="003638FF"/>
    <w:rsid w:val="00367C67"/>
    <w:rsid w:val="00367F03"/>
    <w:rsid w:val="00370FCE"/>
    <w:rsid w:val="00372E15"/>
    <w:rsid w:val="00372E71"/>
    <w:rsid w:val="00374973"/>
    <w:rsid w:val="00376A60"/>
    <w:rsid w:val="00376EB6"/>
    <w:rsid w:val="00381318"/>
    <w:rsid w:val="00381C4D"/>
    <w:rsid w:val="0038382B"/>
    <w:rsid w:val="00383A41"/>
    <w:rsid w:val="003859F2"/>
    <w:rsid w:val="0038772F"/>
    <w:rsid w:val="00390658"/>
    <w:rsid w:val="00390CBE"/>
    <w:rsid w:val="00394813"/>
    <w:rsid w:val="00394FCA"/>
    <w:rsid w:val="003950C5"/>
    <w:rsid w:val="003955A0"/>
    <w:rsid w:val="00396516"/>
    <w:rsid w:val="003968FF"/>
    <w:rsid w:val="00397981"/>
    <w:rsid w:val="003979EF"/>
    <w:rsid w:val="003A0054"/>
    <w:rsid w:val="003A0A07"/>
    <w:rsid w:val="003A116B"/>
    <w:rsid w:val="003A2C6B"/>
    <w:rsid w:val="003A2ED1"/>
    <w:rsid w:val="003A4DA0"/>
    <w:rsid w:val="003A6404"/>
    <w:rsid w:val="003A7710"/>
    <w:rsid w:val="003A774A"/>
    <w:rsid w:val="003B14C9"/>
    <w:rsid w:val="003B2AF4"/>
    <w:rsid w:val="003B6B6C"/>
    <w:rsid w:val="003B7539"/>
    <w:rsid w:val="003B77DA"/>
    <w:rsid w:val="003B79F9"/>
    <w:rsid w:val="003C0C56"/>
    <w:rsid w:val="003C5C4B"/>
    <w:rsid w:val="003C7070"/>
    <w:rsid w:val="003C7EA0"/>
    <w:rsid w:val="003D16BE"/>
    <w:rsid w:val="003D1A57"/>
    <w:rsid w:val="003D2CB8"/>
    <w:rsid w:val="003D2E19"/>
    <w:rsid w:val="003D3A1F"/>
    <w:rsid w:val="003D423F"/>
    <w:rsid w:val="003D5168"/>
    <w:rsid w:val="003D7ADA"/>
    <w:rsid w:val="003E0E46"/>
    <w:rsid w:val="003E1944"/>
    <w:rsid w:val="003F047B"/>
    <w:rsid w:val="003F1EBF"/>
    <w:rsid w:val="003F264A"/>
    <w:rsid w:val="003F2748"/>
    <w:rsid w:val="003F2DC9"/>
    <w:rsid w:val="003F6821"/>
    <w:rsid w:val="003F7EC0"/>
    <w:rsid w:val="00400572"/>
    <w:rsid w:val="004006F2"/>
    <w:rsid w:val="00402400"/>
    <w:rsid w:val="004068AC"/>
    <w:rsid w:val="00407C98"/>
    <w:rsid w:val="0041028F"/>
    <w:rsid w:val="0041168C"/>
    <w:rsid w:val="0041187B"/>
    <w:rsid w:val="00412DDE"/>
    <w:rsid w:val="00412F8C"/>
    <w:rsid w:val="00414917"/>
    <w:rsid w:val="004153F1"/>
    <w:rsid w:val="004156BF"/>
    <w:rsid w:val="004171CC"/>
    <w:rsid w:val="0042152D"/>
    <w:rsid w:val="00422444"/>
    <w:rsid w:val="0042293C"/>
    <w:rsid w:val="00422A32"/>
    <w:rsid w:val="00424D9A"/>
    <w:rsid w:val="00426122"/>
    <w:rsid w:val="00427218"/>
    <w:rsid w:val="00433E70"/>
    <w:rsid w:val="00434111"/>
    <w:rsid w:val="004406D9"/>
    <w:rsid w:val="00444B3D"/>
    <w:rsid w:val="00450CD2"/>
    <w:rsid w:val="00450FDB"/>
    <w:rsid w:val="0045111C"/>
    <w:rsid w:val="00453F12"/>
    <w:rsid w:val="0045609F"/>
    <w:rsid w:val="00456296"/>
    <w:rsid w:val="00456E86"/>
    <w:rsid w:val="004602BE"/>
    <w:rsid w:val="00460CB1"/>
    <w:rsid w:val="00461824"/>
    <w:rsid w:val="004619E8"/>
    <w:rsid w:val="00462D15"/>
    <w:rsid w:val="00465B39"/>
    <w:rsid w:val="0046661F"/>
    <w:rsid w:val="00466902"/>
    <w:rsid w:val="00467E4E"/>
    <w:rsid w:val="00470647"/>
    <w:rsid w:val="00470DEF"/>
    <w:rsid w:val="004716F1"/>
    <w:rsid w:val="004748FB"/>
    <w:rsid w:val="00475242"/>
    <w:rsid w:val="00475ADE"/>
    <w:rsid w:val="004760E7"/>
    <w:rsid w:val="0047748A"/>
    <w:rsid w:val="00481795"/>
    <w:rsid w:val="00481E62"/>
    <w:rsid w:val="00484797"/>
    <w:rsid w:val="00485AB2"/>
    <w:rsid w:val="004869B5"/>
    <w:rsid w:val="004873B3"/>
    <w:rsid w:val="004911C3"/>
    <w:rsid w:val="00491461"/>
    <w:rsid w:val="0049151F"/>
    <w:rsid w:val="00492444"/>
    <w:rsid w:val="0049370C"/>
    <w:rsid w:val="00494DD9"/>
    <w:rsid w:val="0049521F"/>
    <w:rsid w:val="00496D93"/>
    <w:rsid w:val="004A1828"/>
    <w:rsid w:val="004A4298"/>
    <w:rsid w:val="004A5C5D"/>
    <w:rsid w:val="004A5C65"/>
    <w:rsid w:val="004A621F"/>
    <w:rsid w:val="004B016B"/>
    <w:rsid w:val="004B2405"/>
    <w:rsid w:val="004B3BB1"/>
    <w:rsid w:val="004B4FFA"/>
    <w:rsid w:val="004B64ED"/>
    <w:rsid w:val="004B7190"/>
    <w:rsid w:val="004B72F4"/>
    <w:rsid w:val="004B7964"/>
    <w:rsid w:val="004B7E40"/>
    <w:rsid w:val="004C09DD"/>
    <w:rsid w:val="004C1F61"/>
    <w:rsid w:val="004C33BB"/>
    <w:rsid w:val="004C3530"/>
    <w:rsid w:val="004C4895"/>
    <w:rsid w:val="004C48D3"/>
    <w:rsid w:val="004C6D1C"/>
    <w:rsid w:val="004D0827"/>
    <w:rsid w:val="004D1199"/>
    <w:rsid w:val="004D3516"/>
    <w:rsid w:val="004D358A"/>
    <w:rsid w:val="004D557D"/>
    <w:rsid w:val="004D5AB3"/>
    <w:rsid w:val="004E38CE"/>
    <w:rsid w:val="004E474F"/>
    <w:rsid w:val="004E5B2D"/>
    <w:rsid w:val="004F0A05"/>
    <w:rsid w:val="004F244E"/>
    <w:rsid w:val="004F42A1"/>
    <w:rsid w:val="004F4820"/>
    <w:rsid w:val="00503290"/>
    <w:rsid w:val="00507EB4"/>
    <w:rsid w:val="00511DBD"/>
    <w:rsid w:val="00513371"/>
    <w:rsid w:val="005138AE"/>
    <w:rsid w:val="005168E2"/>
    <w:rsid w:val="00517431"/>
    <w:rsid w:val="005205D2"/>
    <w:rsid w:val="0052136A"/>
    <w:rsid w:val="005223A6"/>
    <w:rsid w:val="00522D2D"/>
    <w:rsid w:val="00524344"/>
    <w:rsid w:val="00525D0C"/>
    <w:rsid w:val="0052723C"/>
    <w:rsid w:val="005277CC"/>
    <w:rsid w:val="005329C5"/>
    <w:rsid w:val="00535B78"/>
    <w:rsid w:val="0053669C"/>
    <w:rsid w:val="005379E2"/>
    <w:rsid w:val="00540B46"/>
    <w:rsid w:val="005418AC"/>
    <w:rsid w:val="00541C53"/>
    <w:rsid w:val="0054216C"/>
    <w:rsid w:val="005453FF"/>
    <w:rsid w:val="00545CA5"/>
    <w:rsid w:val="00545CFD"/>
    <w:rsid w:val="0054637F"/>
    <w:rsid w:val="00546D82"/>
    <w:rsid w:val="005477A6"/>
    <w:rsid w:val="00553F51"/>
    <w:rsid w:val="005541D9"/>
    <w:rsid w:val="00554D6A"/>
    <w:rsid w:val="0055578E"/>
    <w:rsid w:val="00555A3D"/>
    <w:rsid w:val="00556FA7"/>
    <w:rsid w:val="00560204"/>
    <w:rsid w:val="005612C6"/>
    <w:rsid w:val="0056171E"/>
    <w:rsid w:val="00563DE5"/>
    <w:rsid w:val="00564911"/>
    <w:rsid w:val="00564B93"/>
    <w:rsid w:val="005664C4"/>
    <w:rsid w:val="0056687A"/>
    <w:rsid w:val="005668BA"/>
    <w:rsid w:val="00566910"/>
    <w:rsid w:val="00566F3B"/>
    <w:rsid w:val="0056785C"/>
    <w:rsid w:val="00567AF7"/>
    <w:rsid w:val="005713CF"/>
    <w:rsid w:val="00576AD7"/>
    <w:rsid w:val="00577F77"/>
    <w:rsid w:val="00580896"/>
    <w:rsid w:val="0058192D"/>
    <w:rsid w:val="00582574"/>
    <w:rsid w:val="005856DD"/>
    <w:rsid w:val="00585ED6"/>
    <w:rsid w:val="00586AD0"/>
    <w:rsid w:val="005873E8"/>
    <w:rsid w:val="00590311"/>
    <w:rsid w:val="005953D1"/>
    <w:rsid w:val="00595E27"/>
    <w:rsid w:val="00595EDA"/>
    <w:rsid w:val="00596BEB"/>
    <w:rsid w:val="005A003E"/>
    <w:rsid w:val="005A185F"/>
    <w:rsid w:val="005A4F28"/>
    <w:rsid w:val="005A6915"/>
    <w:rsid w:val="005B233C"/>
    <w:rsid w:val="005B40A8"/>
    <w:rsid w:val="005B4B30"/>
    <w:rsid w:val="005B6716"/>
    <w:rsid w:val="005B6EE8"/>
    <w:rsid w:val="005C0777"/>
    <w:rsid w:val="005C0BA3"/>
    <w:rsid w:val="005C17CE"/>
    <w:rsid w:val="005C50ED"/>
    <w:rsid w:val="005C53B1"/>
    <w:rsid w:val="005C54D2"/>
    <w:rsid w:val="005C5CD9"/>
    <w:rsid w:val="005D0859"/>
    <w:rsid w:val="005D0BA0"/>
    <w:rsid w:val="005D1B01"/>
    <w:rsid w:val="005D247A"/>
    <w:rsid w:val="005D383B"/>
    <w:rsid w:val="005D3F10"/>
    <w:rsid w:val="005D429B"/>
    <w:rsid w:val="005D440F"/>
    <w:rsid w:val="005D4652"/>
    <w:rsid w:val="005D4779"/>
    <w:rsid w:val="005D5544"/>
    <w:rsid w:val="005D76CC"/>
    <w:rsid w:val="005E0924"/>
    <w:rsid w:val="005E6231"/>
    <w:rsid w:val="005F0337"/>
    <w:rsid w:val="005F2837"/>
    <w:rsid w:val="005F28FE"/>
    <w:rsid w:val="005F59FA"/>
    <w:rsid w:val="005F73DB"/>
    <w:rsid w:val="005F7D0B"/>
    <w:rsid w:val="00600419"/>
    <w:rsid w:val="006006A5"/>
    <w:rsid w:val="00600D94"/>
    <w:rsid w:val="00601D17"/>
    <w:rsid w:val="00602250"/>
    <w:rsid w:val="0060391E"/>
    <w:rsid w:val="00610256"/>
    <w:rsid w:val="0061038C"/>
    <w:rsid w:val="00610391"/>
    <w:rsid w:val="00610CCE"/>
    <w:rsid w:val="006115B6"/>
    <w:rsid w:val="00611AD2"/>
    <w:rsid w:val="00612A68"/>
    <w:rsid w:val="00612CFE"/>
    <w:rsid w:val="00613866"/>
    <w:rsid w:val="0061509D"/>
    <w:rsid w:val="00615AFE"/>
    <w:rsid w:val="00617059"/>
    <w:rsid w:val="00617F65"/>
    <w:rsid w:val="00620534"/>
    <w:rsid w:val="00621092"/>
    <w:rsid w:val="006219C1"/>
    <w:rsid w:val="00621B24"/>
    <w:rsid w:val="00622CF2"/>
    <w:rsid w:val="006232EA"/>
    <w:rsid w:val="00623886"/>
    <w:rsid w:val="00623CFA"/>
    <w:rsid w:val="0062609F"/>
    <w:rsid w:val="00626D1C"/>
    <w:rsid w:val="00627361"/>
    <w:rsid w:val="00627696"/>
    <w:rsid w:val="00627BD6"/>
    <w:rsid w:val="00627BDC"/>
    <w:rsid w:val="00633055"/>
    <w:rsid w:val="006350B6"/>
    <w:rsid w:val="00637C20"/>
    <w:rsid w:val="00637FBE"/>
    <w:rsid w:val="006416A7"/>
    <w:rsid w:val="00641AA3"/>
    <w:rsid w:val="006446AB"/>
    <w:rsid w:val="006450D7"/>
    <w:rsid w:val="006474C2"/>
    <w:rsid w:val="00647513"/>
    <w:rsid w:val="006509CA"/>
    <w:rsid w:val="00650F6C"/>
    <w:rsid w:val="0065133E"/>
    <w:rsid w:val="0065158F"/>
    <w:rsid w:val="00651907"/>
    <w:rsid w:val="00652A8E"/>
    <w:rsid w:val="00653197"/>
    <w:rsid w:val="00653D8E"/>
    <w:rsid w:val="00653EA8"/>
    <w:rsid w:val="006549A5"/>
    <w:rsid w:val="00655B78"/>
    <w:rsid w:val="00655DDA"/>
    <w:rsid w:val="00661525"/>
    <w:rsid w:val="006618F1"/>
    <w:rsid w:val="0066249C"/>
    <w:rsid w:val="00662581"/>
    <w:rsid w:val="00664AC7"/>
    <w:rsid w:val="006664C1"/>
    <w:rsid w:val="00667B5F"/>
    <w:rsid w:val="0067061C"/>
    <w:rsid w:val="00670B4F"/>
    <w:rsid w:val="0067149D"/>
    <w:rsid w:val="00671AE8"/>
    <w:rsid w:val="00674A3D"/>
    <w:rsid w:val="0067761C"/>
    <w:rsid w:val="00682215"/>
    <w:rsid w:val="006823F8"/>
    <w:rsid w:val="00682837"/>
    <w:rsid w:val="00682E17"/>
    <w:rsid w:val="0068568C"/>
    <w:rsid w:val="00687718"/>
    <w:rsid w:val="00687CE6"/>
    <w:rsid w:val="00692850"/>
    <w:rsid w:val="0069331D"/>
    <w:rsid w:val="00693AEB"/>
    <w:rsid w:val="00694745"/>
    <w:rsid w:val="00695276"/>
    <w:rsid w:val="0069659A"/>
    <w:rsid w:val="00696C2A"/>
    <w:rsid w:val="00696CC0"/>
    <w:rsid w:val="006A05E7"/>
    <w:rsid w:val="006A0AE4"/>
    <w:rsid w:val="006A0D1E"/>
    <w:rsid w:val="006A1990"/>
    <w:rsid w:val="006A1EA9"/>
    <w:rsid w:val="006A38A0"/>
    <w:rsid w:val="006A39B2"/>
    <w:rsid w:val="006A3CD6"/>
    <w:rsid w:val="006A3D1A"/>
    <w:rsid w:val="006B0411"/>
    <w:rsid w:val="006B0834"/>
    <w:rsid w:val="006B144B"/>
    <w:rsid w:val="006B29D5"/>
    <w:rsid w:val="006B2E8C"/>
    <w:rsid w:val="006B3A00"/>
    <w:rsid w:val="006B544F"/>
    <w:rsid w:val="006B6557"/>
    <w:rsid w:val="006C1B7B"/>
    <w:rsid w:val="006C3B8C"/>
    <w:rsid w:val="006C58A0"/>
    <w:rsid w:val="006C65FD"/>
    <w:rsid w:val="006D052B"/>
    <w:rsid w:val="006D19BC"/>
    <w:rsid w:val="006D20EA"/>
    <w:rsid w:val="006D2604"/>
    <w:rsid w:val="006D36F3"/>
    <w:rsid w:val="006D3EAA"/>
    <w:rsid w:val="006D4457"/>
    <w:rsid w:val="006D44AF"/>
    <w:rsid w:val="006D720E"/>
    <w:rsid w:val="006E07D7"/>
    <w:rsid w:val="006E1A2F"/>
    <w:rsid w:val="006E23B6"/>
    <w:rsid w:val="006E3512"/>
    <w:rsid w:val="006E73F0"/>
    <w:rsid w:val="006E7C2F"/>
    <w:rsid w:val="006F13F1"/>
    <w:rsid w:val="006F3DB3"/>
    <w:rsid w:val="006F540F"/>
    <w:rsid w:val="006F55ED"/>
    <w:rsid w:val="006F6598"/>
    <w:rsid w:val="006F7304"/>
    <w:rsid w:val="00701825"/>
    <w:rsid w:val="0070316C"/>
    <w:rsid w:val="00703B16"/>
    <w:rsid w:val="00710544"/>
    <w:rsid w:val="0071080F"/>
    <w:rsid w:val="0071081D"/>
    <w:rsid w:val="00710DA0"/>
    <w:rsid w:val="00710F9B"/>
    <w:rsid w:val="00711663"/>
    <w:rsid w:val="00713697"/>
    <w:rsid w:val="0071571A"/>
    <w:rsid w:val="00721F03"/>
    <w:rsid w:val="00722B34"/>
    <w:rsid w:val="00723340"/>
    <w:rsid w:val="0072474F"/>
    <w:rsid w:val="00725E6E"/>
    <w:rsid w:val="00726165"/>
    <w:rsid w:val="00727719"/>
    <w:rsid w:val="00731718"/>
    <w:rsid w:val="00731E7F"/>
    <w:rsid w:val="00731EBD"/>
    <w:rsid w:val="007323E4"/>
    <w:rsid w:val="007333C5"/>
    <w:rsid w:val="0073358E"/>
    <w:rsid w:val="00733C65"/>
    <w:rsid w:val="00733D05"/>
    <w:rsid w:val="00737401"/>
    <w:rsid w:val="007401C9"/>
    <w:rsid w:val="00740248"/>
    <w:rsid w:val="0074051F"/>
    <w:rsid w:val="00740FA9"/>
    <w:rsid w:val="00741746"/>
    <w:rsid w:val="0074342D"/>
    <w:rsid w:val="00745537"/>
    <w:rsid w:val="00746064"/>
    <w:rsid w:val="00746A31"/>
    <w:rsid w:val="00747BBB"/>
    <w:rsid w:val="0075022A"/>
    <w:rsid w:val="00754747"/>
    <w:rsid w:val="00754E35"/>
    <w:rsid w:val="00756144"/>
    <w:rsid w:val="00757366"/>
    <w:rsid w:val="00760CD0"/>
    <w:rsid w:val="00762B3D"/>
    <w:rsid w:val="00763552"/>
    <w:rsid w:val="007651AA"/>
    <w:rsid w:val="007652C1"/>
    <w:rsid w:val="00766894"/>
    <w:rsid w:val="007677D3"/>
    <w:rsid w:val="00770C45"/>
    <w:rsid w:val="007715EC"/>
    <w:rsid w:val="007741D1"/>
    <w:rsid w:val="00775603"/>
    <w:rsid w:val="007762F3"/>
    <w:rsid w:val="007816D0"/>
    <w:rsid w:val="007827AA"/>
    <w:rsid w:val="007857DA"/>
    <w:rsid w:val="00786199"/>
    <w:rsid w:val="0078688A"/>
    <w:rsid w:val="00787B9E"/>
    <w:rsid w:val="00787D4B"/>
    <w:rsid w:val="00792400"/>
    <w:rsid w:val="0079534D"/>
    <w:rsid w:val="00796827"/>
    <w:rsid w:val="00796871"/>
    <w:rsid w:val="00796906"/>
    <w:rsid w:val="00797478"/>
    <w:rsid w:val="00797963"/>
    <w:rsid w:val="007A0622"/>
    <w:rsid w:val="007A2EC1"/>
    <w:rsid w:val="007A5C73"/>
    <w:rsid w:val="007A5E34"/>
    <w:rsid w:val="007B0F55"/>
    <w:rsid w:val="007B1CA7"/>
    <w:rsid w:val="007B1D5C"/>
    <w:rsid w:val="007B2471"/>
    <w:rsid w:val="007B3EBD"/>
    <w:rsid w:val="007B4921"/>
    <w:rsid w:val="007B5842"/>
    <w:rsid w:val="007C32AB"/>
    <w:rsid w:val="007C57B4"/>
    <w:rsid w:val="007C65A1"/>
    <w:rsid w:val="007D0417"/>
    <w:rsid w:val="007D091A"/>
    <w:rsid w:val="007D1B8B"/>
    <w:rsid w:val="007D2246"/>
    <w:rsid w:val="007D5AF8"/>
    <w:rsid w:val="007D71F2"/>
    <w:rsid w:val="007E2F1A"/>
    <w:rsid w:val="007E3040"/>
    <w:rsid w:val="007E766B"/>
    <w:rsid w:val="007F1029"/>
    <w:rsid w:val="007F1B67"/>
    <w:rsid w:val="007F1E00"/>
    <w:rsid w:val="007F1FEC"/>
    <w:rsid w:val="007F2338"/>
    <w:rsid w:val="007F2B30"/>
    <w:rsid w:val="007F4AAC"/>
    <w:rsid w:val="007F5318"/>
    <w:rsid w:val="007F624E"/>
    <w:rsid w:val="007F743F"/>
    <w:rsid w:val="0080026E"/>
    <w:rsid w:val="00800381"/>
    <w:rsid w:val="00801EA1"/>
    <w:rsid w:val="00801F2E"/>
    <w:rsid w:val="00802644"/>
    <w:rsid w:val="00802B2F"/>
    <w:rsid w:val="00804871"/>
    <w:rsid w:val="00805B02"/>
    <w:rsid w:val="00806408"/>
    <w:rsid w:val="008115EE"/>
    <w:rsid w:val="008125CA"/>
    <w:rsid w:val="008126C9"/>
    <w:rsid w:val="00815AC4"/>
    <w:rsid w:val="00816207"/>
    <w:rsid w:val="008167E3"/>
    <w:rsid w:val="00817E37"/>
    <w:rsid w:val="00824064"/>
    <w:rsid w:val="008240B0"/>
    <w:rsid w:val="008263A2"/>
    <w:rsid w:val="008279DD"/>
    <w:rsid w:val="00827A76"/>
    <w:rsid w:val="00832200"/>
    <w:rsid w:val="00832AC7"/>
    <w:rsid w:val="008360EA"/>
    <w:rsid w:val="0083770A"/>
    <w:rsid w:val="0084146D"/>
    <w:rsid w:val="00841773"/>
    <w:rsid w:val="00841FCF"/>
    <w:rsid w:val="008423A1"/>
    <w:rsid w:val="00842D79"/>
    <w:rsid w:val="00843597"/>
    <w:rsid w:val="00844220"/>
    <w:rsid w:val="00845704"/>
    <w:rsid w:val="008508D8"/>
    <w:rsid w:val="00852F81"/>
    <w:rsid w:val="00853D43"/>
    <w:rsid w:val="0085680B"/>
    <w:rsid w:val="00857314"/>
    <w:rsid w:val="00857696"/>
    <w:rsid w:val="00857925"/>
    <w:rsid w:val="0086023D"/>
    <w:rsid w:val="00860265"/>
    <w:rsid w:val="0086355E"/>
    <w:rsid w:val="00865015"/>
    <w:rsid w:val="00866050"/>
    <w:rsid w:val="00867265"/>
    <w:rsid w:val="00870549"/>
    <w:rsid w:val="008709DB"/>
    <w:rsid w:val="00871422"/>
    <w:rsid w:val="00872B0C"/>
    <w:rsid w:val="00874EB8"/>
    <w:rsid w:val="0087547A"/>
    <w:rsid w:val="0087715E"/>
    <w:rsid w:val="008779C3"/>
    <w:rsid w:val="00880895"/>
    <w:rsid w:val="00880F9A"/>
    <w:rsid w:val="00881912"/>
    <w:rsid w:val="00882459"/>
    <w:rsid w:val="00884B62"/>
    <w:rsid w:val="00886C46"/>
    <w:rsid w:val="008876B3"/>
    <w:rsid w:val="00887EEE"/>
    <w:rsid w:val="00892DD4"/>
    <w:rsid w:val="00893AA4"/>
    <w:rsid w:val="00894EE7"/>
    <w:rsid w:val="008969D1"/>
    <w:rsid w:val="008A0FA1"/>
    <w:rsid w:val="008A2D30"/>
    <w:rsid w:val="008A502F"/>
    <w:rsid w:val="008A5AA4"/>
    <w:rsid w:val="008A5CA7"/>
    <w:rsid w:val="008A7AFE"/>
    <w:rsid w:val="008B14D4"/>
    <w:rsid w:val="008B3F0F"/>
    <w:rsid w:val="008B4483"/>
    <w:rsid w:val="008B4FC9"/>
    <w:rsid w:val="008B57B9"/>
    <w:rsid w:val="008B77CC"/>
    <w:rsid w:val="008C17C1"/>
    <w:rsid w:val="008C3396"/>
    <w:rsid w:val="008C4753"/>
    <w:rsid w:val="008C59DD"/>
    <w:rsid w:val="008C65DE"/>
    <w:rsid w:val="008D0912"/>
    <w:rsid w:val="008D3EEA"/>
    <w:rsid w:val="008D4748"/>
    <w:rsid w:val="008D7491"/>
    <w:rsid w:val="008D7504"/>
    <w:rsid w:val="008E2ACF"/>
    <w:rsid w:val="008E6D2C"/>
    <w:rsid w:val="008F0037"/>
    <w:rsid w:val="008F220E"/>
    <w:rsid w:val="008F243C"/>
    <w:rsid w:val="008F257A"/>
    <w:rsid w:val="008F2903"/>
    <w:rsid w:val="009002D5"/>
    <w:rsid w:val="00901A7A"/>
    <w:rsid w:val="00904A7B"/>
    <w:rsid w:val="00905347"/>
    <w:rsid w:val="00905993"/>
    <w:rsid w:val="00906784"/>
    <w:rsid w:val="009070B6"/>
    <w:rsid w:val="00911A90"/>
    <w:rsid w:val="00911D16"/>
    <w:rsid w:val="00911D4E"/>
    <w:rsid w:val="0091234F"/>
    <w:rsid w:val="00912B08"/>
    <w:rsid w:val="009131A9"/>
    <w:rsid w:val="00914602"/>
    <w:rsid w:val="00916FBF"/>
    <w:rsid w:val="00920BC5"/>
    <w:rsid w:val="009218C7"/>
    <w:rsid w:val="009225AD"/>
    <w:rsid w:val="00923CE7"/>
    <w:rsid w:val="00924341"/>
    <w:rsid w:val="00924A9C"/>
    <w:rsid w:val="009253C0"/>
    <w:rsid w:val="00925CD1"/>
    <w:rsid w:val="009269CA"/>
    <w:rsid w:val="0092788B"/>
    <w:rsid w:val="00932D0E"/>
    <w:rsid w:val="009336E6"/>
    <w:rsid w:val="00934976"/>
    <w:rsid w:val="00934F63"/>
    <w:rsid w:val="009362B6"/>
    <w:rsid w:val="0093663A"/>
    <w:rsid w:val="00936757"/>
    <w:rsid w:val="009431C0"/>
    <w:rsid w:val="00945567"/>
    <w:rsid w:val="00946C04"/>
    <w:rsid w:val="00947257"/>
    <w:rsid w:val="00950C56"/>
    <w:rsid w:val="00951213"/>
    <w:rsid w:val="00957054"/>
    <w:rsid w:val="009578DD"/>
    <w:rsid w:val="00957950"/>
    <w:rsid w:val="0096013A"/>
    <w:rsid w:val="00960B32"/>
    <w:rsid w:val="00960E9F"/>
    <w:rsid w:val="00961559"/>
    <w:rsid w:val="00963F98"/>
    <w:rsid w:val="009648F6"/>
    <w:rsid w:val="009653F4"/>
    <w:rsid w:val="00965C1C"/>
    <w:rsid w:val="00965CF5"/>
    <w:rsid w:val="00966606"/>
    <w:rsid w:val="00966BEF"/>
    <w:rsid w:val="00967499"/>
    <w:rsid w:val="0097070D"/>
    <w:rsid w:val="0097107C"/>
    <w:rsid w:val="00971095"/>
    <w:rsid w:val="0097218D"/>
    <w:rsid w:val="00973514"/>
    <w:rsid w:val="00973617"/>
    <w:rsid w:val="00974B3B"/>
    <w:rsid w:val="00981345"/>
    <w:rsid w:val="009831CD"/>
    <w:rsid w:val="00983692"/>
    <w:rsid w:val="00986AB2"/>
    <w:rsid w:val="00987B16"/>
    <w:rsid w:val="00990F47"/>
    <w:rsid w:val="00992816"/>
    <w:rsid w:val="00992B29"/>
    <w:rsid w:val="00992D15"/>
    <w:rsid w:val="00994700"/>
    <w:rsid w:val="00994D2B"/>
    <w:rsid w:val="00996110"/>
    <w:rsid w:val="009969D2"/>
    <w:rsid w:val="00997736"/>
    <w:rsid w:val="00997995"/>
    <w:rsid w:val="009A1CF5"/>
    <w:rsid w:val="009A2A2F"/>
    <w:rsid w:val="009A327B"/>
    <w:rsid w:val="009A3EFA"/>
    <w:rsid w:val="009A5F61"/>
    <w:rsid w:val="009A71FF"/>
    <w:rsid w:val="009A75A1"/>
    <w:rsid w:val="009A7F19"/>
    <w:rsid w:val="009B0D04"/>
    <w:rsid w:val="009B0F59"/>
    <w:rsid w:val="009B3146"/>
    <w:rsid w:val="009B3272"/>
    <w:rsid w:val="009B73A1"/>
    <w:rsid w:val="009C2782"/>
    <w:rsid w:val="009C2C11"/>
    <w:rsid w:val="009C32A0"/>
    <w:rsid w:val="009C36E4"/>
    <w:rsid w:val="009D06B5"/>
    <w:rsid w:val="009D1A43"/>
    <w:rsid w:val="009D338D"/>
    <w:rsid w:val="009D3DCF"/>
    <w:rsid w:val="009D48DA"/>
    <w:rsid w:val="009D6D76"/>
    <w:rsid w:val="009D7317"/>
    <w:rsid w:val="009D791A"/>
    <w:rsid w:val="009E1955"/>
    <w:rsid w:val="009E2575"/>
    <w:rsid w:val="009E47AC"/>
    <w:rsid w:val="009E561D"/>
    <w:rsid w:val="009E6FC9"/>
    <w:rsid w:val="009E75B5"/>
    <w:rsid w:val="009F1446"/>
    <w:rsid w:val="009F1B66"/>
    <w:rsid w:val="009F2836"/>
    <w:rsid w:val="009F2BA4"/>
    <w:rsid w:val="009F2DD9"/>
    <w:rsid w:val="009F5527"/>
    <w:rsid w:val="009F5D08"/>
    <w:rsid w:val="009F74F5"/>
    <w:rsid w:val="00A01A1D"/>
    <w:rsid w:val="00A03738"/>
    <w:rsid w:val="00A03CDA"/>
    <w:rsid w:val="00A04555"/>
    <w:rsid w:val="00A04D77"/>
    <w:rsid w:val="00A058E2"/>
    <w:rsid w:val="00A05A89"/>
    <w:rsid w:val="00A060BC"/>
    <w:rsid w:val="00A07D0F"/>
    <w:rsid w:val="00A10F9C"/>
    <w:rsid w:val="00A123EE"/>
    <w:rsid w:val="00A12D49"/>
    <w:rsid w:val="00A143F8"/>
    <w:rsid w:val="00A152D5"/>
    <w:rsid w:val="00A22C46"/>
    <w:rsid w:val="00A23ED0"/>
    <w:rsid w:val="00A24659"/>
    <w:rsid w:val="00A24B18"/>
    <w:rsid w:val="00A2649C"/>
    <w:rsid w:val="00A2797E"/>
    <w:rsid w:val="00A304EF"/>
    <w:rsid w:val="00A311C0"/>
    <w:rsid w:val="00A313BA"/>
    <w:rsid w:val="00A32E0C"/>
    <w:rsid w:val="00A333E2"/>
    <w:rsid w:val="00A348E0"/>
    <w:rsid w:val="00A366D9"/>
    <w:rsid w:val="00A41AB1"/>
    <w:rsid w:val="00A4258A"/>
    <w:rsid w:val="00A42A7F"/>
    <w:rsid w:val="00A42EF1"/>
    <w:rsid w:val="00A4361C"/>
    <w:rsid w:val="00A439D7"/>
    <w:rsid w:val="00A44FBE"/>
    <w:rsid w:val="00A44FD2"/>
    <w:rsid w:val="00A458E8"/>
    <w:rsid w:val="00A47526"/>
    <w:rsid w:val="00A479E7"/>
    <w:rsid w:val="00A5081B"/>
    <w:rsid w:val="00A50C93"/>
    <w:rsid w:val="00A52925"/>
    <w:rsid w:val="00A553F5"/>
    <w:rsid w:val="00A6243D"/>
    <w:rsid w:val="00A631E7"/>
    <w:rsid w:val="00A6546D"/>
    <w:rsid w:val="00A66C50"/>
    <w:rsid w:val="00A67AF3"/>
    <w:rsid w:val="00A716F4"/>
    <w:rsid w:val="00A737C5"/>
    <w:rsid w:val="00A73CFC"/>
    <w:rsid w:val="00A75DB8"/>
    <w:rsid w:val="00A779F4"/>
    <w:rsid w:val="00A8056B"/>
    <w:rsid w:val="00A80EA5"/>
    <w:rsid w:val="00A81054"/>
    <w:rsid w:val="00A81546"/>
    <w:rsid w:val="00A82DE3"/>
    <w:rsid w:val="00A83AEC"/>
    <w:rsid w:val="00A90C24"/>
    <w:rsid w:val="00A90FC6"/>
    <w:rsid w:val="00A914CE"/>
    <w:rsid w:val="00A91E0E"/>
    <w:rsid w:val="00A93BE8"/>
    <w:rsid w:val="00A94D28"/>
    <w:rsid w:val="00A95CE6"/>
    <w:rsid w:val="00A96047"/>
    <w:rsid w:val="00A961FA"/>
    <w:rsid w:val="00A967D5"/>
    <w:rsid w:val="00AA051E"/>
    <w:rsid w:val="00AA27A0"/>
    <w:rsid w:val="00AA6441"/>
    <w:rsid w:val="00AA7628"/>
    <w:rsid w:val="00AA7DC1"/>
    <w:rsid w:val="00AB2FAB"/>
    <w:rsid w:val="00AB4355"/>
    <w:rsid w:val="00AB4494"/>
    <w:rsid w:val="00AB5AE8"/>
    <w:rsid w:val="00AB6A2C"/>
    <w:rsid w:val="00AB7187"/>
    <w:rsid w:val="00AB7201"/>
    <w:rsid w:val="00AC016C"/>
    <w:rsid w:val="00AC04FF"/>
    <w:rsid w:val="00AC058E"/>
    <w:rsid w:val="00AC113D"/>
    <w:rsid w:val="00AC16A0"/>
    <w:rsid w:val="00AC1E86"/>
    <w:rsid w:val="00AC20D6"/>
    <w:rsid w:val="00AC3CAE"/>
    <w:rsid w:val="00AC449C"/>
    <w:rsid w:val="00AC4789"/>
    <w:rsid w:val="00AC56CB"/>
    <w:rsid w:val="00AC6403"/>
    <w:rsid w:val="00AC6A57"/>
    <w:rsid w:val="00AC6AD5"/>
    <w:rsid w:val="00AD50AA"/>
    <w:rsid w:val="00AD5C55"/>
    <w:rsid w:val="00AE0FFC"/>
    <w:rsid w:val="00AE3B55"/>
    <w:rsid w:val="00AE4E1C"/>
    <w:rsid w:val="00AE4EF3"/>
    <w:rsid w:val="00AE60F7"/>
    <w:rsid w:val="00AE7A42"/>
    <w:rsid w:val="00AF055E"/>
    <w:rsid w:val="00AF132D"/>
    <w:rsid w:val="00AF2741"/>
    <w:rsid w:val="00AF40B5"/>
    <w:rsid w:val="00AF44BE"/>
    <w:rsid w:val="00AF4B12"/>
    <w:rsid w:val="00AF4E61"/>
    <w:rsid w:val="00AF6052"/>
    <w:rsid w:val="00AF67A4"/>
    <w:rsid w:val="00AF7707"/>
    <w:rsid w:val="00B02596"/>
    <w:rsid w:val="00B02B59"/>
    <w:rsid w:val="00B034E1"/>
    <w:rsid w:val="00B05D9A"/>
    <w:rsid w:val="00B06024"/>
    <w:rsid w:val="00B06DFC"/>
    <w:rsid w:val="00B06E7B"/>
    <w:rsid w:val="00B07479"/>
    <w:rsid w:val="00B07EE8"/>
    <w:rsid w:val="00B15E69"/>
    <w:rsid w:val="00B16912"/>
    <w:rsid w:val="00B17990"/>
    <w:rsid w:val="00B20BB8"/>
    <w:rsid w:val="00B21395"/>
    <w:rsid w:val="00B22292"/>
    <w:rsid w:val="00B22DBA"/>
    <w:rsid w:val="00B2376D"/>
    <w:rsid w:val="00B23E70"/>
    <w:rsid w:val="00B240B3"/>
    <w:rsid w:val="00B2437D"/>
    <w:rsid w:val="00B267B7"/>
    <w:rsid w:val="00B3030C"/>
    <w:rsid w:val="00B30809"/>
    <w:rsid w:val="00B30CE9"/>
    <w:rsid w:val="00B311F8"/>
    <w:rsid w:val="00B31C8B"/>
    <w:rsid w:val="00B328E2"/>
    <w:rsid w:val="00B33516"/>
    <w:rsid w:val="00B33532"/>
    <w:rsid w:val="00B33B36"/>
    <w:rsid w:val="00B3690A"/>
    <w:rsid w:val="00B37777"/>
    <w:rsid w:val="00B410FE"/>
    <w:rsid w:val="00B419A4"/>
    <w:rsid w:val="00B43A06"/>
    <w:rsid w:val="00B44123"/>
    <w:rsid w:val="00B45888"/>
    <w:rsid w:val="00B47521"/>
    <w:rsid w:val="00B50EEF"/>
    <w:rsid w:val="00B51265"/>
    <w:rsid w:val="00B52897"/>
    <w:rsid w:val="00B566B0"/>
    <w:rsid w:val="00B5676C"/>
    <w:rsid w:val="00B56B05"/>
    <w:rsid w:val="00B5744F"/>
    <w:rsid w:val="00B612AC"/>
    <w:rsid w:val="00B63D59"/>
    <w:rsid w:val="00B64EAC"/>
    <w:rsid w:val="00B64EF1"/>
    <w:rsid w:val="00B66C5B"/>
    <w:rsid w:val="00B6761F"/>
    <w:rsid w:val="00B71788"/>
    <w:rsid w:val="00B71B38"/>
    <w:rsid w:val="00B74EF1"/>
    <w:rsid w:val="00B75BF0"/>
    <w:rsid w:val="00B81CF1"/>
    <w:rsid w:val="00B81F10"/>
    <w:rsid w:val="00B84CC0"/>
    <w:rsid w:val="00B858EF"/>
    <w:rsid w:val="00B8646B"/>
    <w:rsid w:val="00B8752F"/>
    <w:rsid w:val="00B87EBC"/>
    <w:rsid w:val="00B87F8E"/>
    <w:rsid w:val="00B90585"/>
    <w:rsid w:val="00B91047"/>
    <w:rsid w:val="00B92336"/>
    <w:rsid w:val="00B9494F"/>
    <w:rsid w:val="00B94C3E"/>
    <w:rsid w:val="00B94D24"/>
    <w:rsid w:val="00BA0927"/>
    <w:rsid w:val="00BA0BA3"/>
    <w:rsid w:val="00BA28AA"/>
    <w:rsid w:val="00BA2CB6"/>
    <w:rsid w:val="00BA4D49"/>
    <w:rsid w:val="00BA6C34"/>
    <w:rsid w:val="00BA7F33"/>
    <w:rsid w:val="00BB114D"/>
    <w:rsid w:val="00BB1F1C"/>
    <w:rsid w:val="00BB23EB"/>
    <w:rsid w:val="00BB3381"/>
    <w:rsid w:val="00BB397B"/>
    <w:rsid w:val="00BB3C6B"/>
    <w:rsid w:val="00BB43F9"/>
    <w:rsid w:val="00BB6128"/>
    <w:rsid w:val="00BB67B7"/>
    <w:rsid w:val="00BB7D56"/>
    <w:rsid w:val="00BC1A06"/>
    <w:rsid w:val="00BC450E"/>
    <w:rsid w:val="00BC583F"/>
    <w:rsid w:val="00BC5B82"/>
    <w:rsid w:val="00BC6750"/>
    <w:rsid w:val="00BC6A64"/>
    <w:rsid w:val="00BC6BCD"/>
    <w:rsid w:val="00BC73D4"/>
    <w:rsid w:val="00BD045B"/>
    <w:rsid w:val="00BD27A9"/>
    <w:rsid w:val="00BD3580"/>
    <w:rsid w:val="00BD39C1"/>
    <w:rsid w:val="00BD4601"/>
    <w:rsid w:val="00BD5A41"/>
    <w:rsid w:val="00BD60E1"/>
    <w:rsid w:val="00BD6516"/>
    <w:rsid w:val="00BD6556"/>
    <w:rsid w:val="00BE1259"/>
    <w:rsid w:val="00BE28BF"/>
    <w:rsid w:val="00BE2923"/>
    <w:rsid w:val="00BE2D16"/>
    <w:rsid w:val="00BE372D"/>
    <w:rsid w:val="00BE3B57"/>
    <w:rsid w:val="00BE410C"/>
    <w:rsid w:val="00BE4338"/>
    <w:rsid w:val="00BE65FE"/>
    <w:rsid w:val="00BE6B2D"/>
    <w:rsid w:val="00BE6C38"/>
    <w:rsid w:val="00BF0CAD"/>
    <w:rsid w:val="00BF0F35"/>
    <w:rsid w:val="00BF15A5"/>
    <w:rsid w:val="00BF1EFB"/>
    <w:rsid w:val="00BF2985"/>
    <w:rsid w:val="00BF31F2"/>
    <w:rsid w:val="00BF343D"/>
    <w:rsid w:val="00BF6C47"/>
    <w:rsid w:val="00BF7E8D"/>
    <w:rsid w:val="00C01B63"/>
    <w:rsid w:val="00C02789"/>
    <w:rsid w:val="00C03F2B"/>
    <w:rsid w:val="00C04675"/>
    <w:rsid w:val="00C07964"/>
    <w:rsid w:val="00C1116C"/>
    <w:rsid w:val="00C13554"/>
    <w:rsid w:val="00C152EC"/>
    <w:rsid w:val="00C2130B"/>
    <w:rsid w:val="00C23F9E"/>
    <w:rsid w:val="00C24A86"/>
    <w:rsid w:val="00C255F6"/>
    <w:rsid w:val="00C25BDF"/>
    <w:rsid w:val="00C30647"/>
    <w:rsid w:val="00C30C13"/>
    <w:rsid w:val="00C313BF"/>
    <w:rsid w:val="00C322AB"/>
    <w:rsid w:val="00C32F9E"/>
    <w:rsid w:val="00C33CC4"/>
    <w:rsid w:val="00C3470B"/>
    <w:rsid w:val="00C34A33"/>
    <w:rsid w:val="00C35A1B"/>
    <w:rsid w:val="00C3759D"/>
    <w:rsid w:val="00C40668"/>
    <w:rsid w:val="00C4286F"/>
    <w:rsid w:val="00C43ACB"/>
    <w:rsid w:val="00C43B73"/>
    <w:rsid w:val="00C4470F"/>
    <w:rsid w:val="00C45411"/>
    <w:rsid w:val="00C46111"/>
    <w:rsid w:val="00C462C0"/>
    <w:rsid w:val="00C52DB0"/>
    <w:rsid w:val="00C5343E"/>
    <w:rsid w:val="00C55CAA"/>
    <w:rsid w:val="00C5617F"/>
    <w:rsid w:val="00C5618E"/>
    <w:rsid w:val="00C56BF9"/>
    <w:rsid w:val="00C570AF"/>
    <w:rsid w:val="00C57E88"/>
    <w:rsid w:val="00C61AE8"/>
    <w:rsid w:val="00C63DF4"/>
    <w:rsid w:val="00C64038"/>
    <w:rsid w:val="00C66266"/>
    <w:rsid w:val="00C66EB0"/>
    <w:rsid w:val="00C6730E"/>
    <w:rsid w:val="00C74613"/>
    <w:rsid w:val="00C7473B"/>
    <w:rsid w:val="00C75E0D"/>
    <w:rsid w:val="00C75F70"/>
    <w:rsid w:val="00C76D18"/>
    <w:rsid w:val="00C77A4A"/>
    <w:rsid w:val="00C8002C"/>
    <w:rsid w:val="00C80267"/>
    <w:rsid w:val="00C80D92"/>
    <w:rsid w:val="00C810B9"/>
    <w:rsid w:val="00C829B1"/>
    <w:rsid w:val="00C8576D"/>
    <w:rsid w:val="00C8597C"/>
    <w:rsid w:val="00C875D0"/>
    <w:rsid w:val="00C906B0"/>
    <w:rsid w:val="00C9190C"/>
    <w:rsid w:val="00C953A5"/>
    <w:rsid w:val="00C95E98"/>
    <w:rsid w:val="00CA2464"/>
    <w:rsid w:val="00CA2BAA"/>
    <w:rsid w:val="00CA303B"/>
    <w:rsid w:val="00CA64DF"/>
    <w:rsid w:val="00CA6733"/>
    <w:rsid w:val="00CB0D04"/>
    <w:rsid w:val="00CB19BA"/>
    <w:rsid w:val="00CB1CB2"/>
    <w:rsid w:val="00CB1DB1"/>
    <w:rsid w:val="00CB2A60"/>
    <w:rsid w:val="00CB4275"/>
    <w:rsid w:val="00CB469B"/>
    <w:rsid w:val="00CB5FD6"/>
    <w:rsid w:val="00CC13C6"/>
    <w:rsid w:val="00CC22EA"/>
    <w:rsid w:val="00CC266D"/>
    <w:rsid w:val="00CC43CA"/>
    <w:rsid w:val="00CC587F"/>
    <w:rsid w:val="00CC6DBC"/>
    <w:rsid w:val="00CC6E40"/>
    <w:rsid w:val="00CC7D73"/>
    <w:rsid w:val="00CD19CF"/>
    <w:rsid w:val="00CD3B1C"/>
    <w:rsid w:val="00CD40A5"/>
    <w:rsid w:val="00CD536E"/>
    <w:rsid w:val="00CE12D7"/>
    <w:rsid w:val="00CE5A32"/>
    <w:rsid w:val="00CE6BB9"/>
    <w:rsid w:val="00CE76B9"/>
    <w:rsid w:val="00CF089E"/>
    <w:rsid w:val="00CF0994"/>
    <w:rsid w:val="00CF13BA"/>
    <w:rsid w:val="00CF4884"/>
    <w:rsid w:val="00CF4DBE"/>
    <w:rsid w:val="00CF59BD"/>
    <w:rsid w:val="00CF6116"/>
    <w:rsid w:val="00CF7608"/>
    <w:rsid w:val="00D010AE"/>
    <w:rsid w:val="00D046F7"/>
    <w:rsid w:val="00D07B9A"/>
    <w:rsid w:val="00D1105E"/>
    <w:rsid w:val="00D147F1"/>
    <w:rsid w:val="00D15AA7"/>
    <w:rsid w:val="00D167F3"/>
    <w:rsid w:val="00D22ABA"/>
    <w:rsid w:val="00D23FA2"/>
    <w:rsid w:val="00D24715"/>
    <w:rsid w:val="00D24826"/>
    <w:rsid w:val="00D24935"/>
    <w:rsid w:val="00D259B8"/>
    <w:rsid w:val="00D25EC9"/>
    <w:rsid w:val="00D26B5B"/>
    <w:rsid w:val="00D33FE4"/>
    <w:rsid w:val="00D34CB5"/>
    <w:rsid w:val="00D43BFD"/>
    <w:rsid w:val="00D464DA"/>
    <w:rsid w:val="00D46757"/>
    <w:rsid w:val="00D50399"/>
    <w:rsid w:val="00D5234C"/>
    <w:rsid w:val="00D54B0F"/>
    <w:rsid w:val="00D5626A"/>
    <w:rsid w:val="00D56A40"/>
    <w:rsid w:val="00D57782"/>
    <w:rsid w:val="00D603F5"/>
    <w:rsid w:val="00D606E2"/>
    <w:rsid w:val="00D61457"/>
    <w:rsid w:val="00D61BC7"/>
    <w:rsid w:val="00D61F6A"/>
    <w:rsid w:val="00D62780"/>
    <w:rsid w:val="00D63851"/>
    <w:rsid w:val="00D6548E"/>
    <w:rsid w:val="00D66880"/>
    <w:rsid w:val="00D67C9F"/>
    <w:rsid w:val="00D71F30"/>
    <w:rsid w:val="00D72E95"/>
    <w:rsid w:val="00D74743"/>
    <w:rsid w:val="00D74A4D"/>
    <w:rsid w:val="00D74DBE"/>
    <w:rsid w:val="00D8020F"/>
    <w:rsid w:val="00D804CA"/>
    <w:rsid w:val="00D80CEA"/>
    <w:rsid w:val="00D85AD3"/>
    <w:rsid w:val="00D868A1"/>
    <w:rsid w:val="00D9198A"/>
    <w:rsid w:val="00D9244D"/>
    <w:rsid w:val="00D92949"/>
    <w:rsid w:val="00D968AC"/>
    <w:rsid w:val="00D96CC5"/>
    <w:rsid w:val="00DA07AA"/>
    <w:rsid w:val="00DA0E9D"/>
    <w:rsid w:val="00DA1E84"/>
    <w:rsid w:val="00DA4569"/>
    <w:rsid w:val="00DA4FD3"/>
    <w:rsid w:val="00DA5184"/>
    <w:rsid w:val="00DB285C"/>
    <w:rsid w:val="00DB2939"/>
    <w:rsid w:val="00DB5122"/>
    <w:rsid w:val="00DB789A"/>
    <w:rsid w:val="00DB7918"/>
    <w:rsid w:val="00DB7F79"/>
    <w:rsid w:val="00DC0421"/>
    <w:rsid w:val="00DC0489"/>
    <w:rsid w:val="00DC0B19"/>
    <w:rsid w:val="00DC0BAC"/>
    <w:rsid w:val="00DC5508"/>
    <w:rsid w:val="00DC655C"/>
    <w:rsid w:val="00DC6E4C"/>
    <w:rsid w:val="00DD2763"/>
    <w:rsid w:val="00DD4454"/>
    <w:rsid w:val="00DD4725"/>
    <w:rsid w:val="00DD7AA7"/>
    <w:rsid w:val="00DE0D95"/>
    <w:rsid w:val="00DE39BD"/>
    <w:rsid w:val="00DE4F0B"/>
    <w:rsid w:val="00DE5659"/>
    <w:rsid w:val="00DE6375"/>
    <w:rsid w:val="00DE7A23"/>
    <w:rsid w:val="00DF03A3"/>
    <w:rsid w:val="00DF1E8C"/>
    <w:rsid w:val="00DF3076"/>
    <w:rsid w:val="00DF311E"/>
    <w:rsid w:val="00DF3890"/>
    <w:rsid w:val="00DF3E7C"/>
    <w:rsid w:val="00DF596A"/>
    <w:rsid w:val="00DF59C1"/>
    <w:rsid w:val="00DF716C"/>
    <w:rsid w:val="00DF7CEA"/>
    <w:rsid w:val="00E00E5F"/>
    <w:rsid w:val="00E03B68"/>
    <w:rsid w:val="00E04498"/>
    <w:rsid w:val="00E05EE0"/>
    <w:rsid w:val="00E106D1"/>
    <w:rsid w:val="00E10D2D"/>
    <w:rsid w:val="00E10E8B"/>
    <w:rsid w:val="00E119D3"/>
    <w:rsid w:val="00E1209D"/>
    <w:rsid w:val="00E1266E"/>
    <w:rsid w:val="00E12C77"/>
    <w:rsid w:val="00E12FDF"/>
    <w:rsid w:val="00E12FFE"/>
    <w:rsid w:val="00E149B6"/>
    <w:rsid w:val="00E1736B"/>
    <w:rsid w:val="00E2074B"/>
    <w:rsid w:val="00E231F4"/>
    <w:rsid w:val="00E23857"/>
    <w:rsid w:val="00E23BF8"/>
    <w:rsid w:val="00E256A4"/>
    <w:rsid w:val="00E260B5"/>
    <w:rsid w:val="00E261C8"/>
    <w:rsid w:val="00E3177B"/>
    <w:rsid w:val="00E32DE1"/>
    <w:rsid w:val="00E351AB"/>
    <w:rsid w:val="00E351D1"/>
    <w:rsid w:val="00E35A8B"/>
    <w:rsid w:val="00E373FA"/>
    <w:rsid w:val="00E37C68"/>
    <w:rsid w:val="00E37EDD"/>
    <w:rsid w:val="00E40DAE"/>
    <w:rsid w:val="00E4109E"/>
    <w:rsid w:val="00E4350D"/>
    <w:rsid w:val="00E44288"/>
    <w:rsid w:val="00E451CA"/>
    <w:rsid w:val="00E45585"/>
    <w:rsid w:val="00E45B8C"/>
    <w:rsid w:val="00E45D7E"/>
    <w:rsid w:val="00E46EDA"/>
    <w:rsid w:val="00E50209"/>
    <w:rsid w:val="00E50555"/>
    <w:rsid w:val="00E530BF"/>
    <w:rsid w:val="00E53E2F"/>
    <w:rsid w:val="00E55007"/>
    <w:rsid w:val="00E5583E"/>
    <w:rsid w:val="00E62240"/>
    <w:rsid w:val="00E628CE"/>
    <w:rsid w:val="00E62965"/>
    <w:rsid w:val="00E65A2B"/>
    <w:rsid w:val="00E65DB2"/>
    <w:rsid w:val="00E6604C"/>
    <w:rsid w:val="00E66B4E"/>
    <w:rsid w:val="00E66E93"/>
    <w:rsid w:val="00E678E1"/>
    <w:rsid w:val="00E67E4D"/>
    <w:rsid w:val="00E67F25"/>
    <w:rsid w:val="00E7072E"/>
    <w:rsid w:val="00E70D9F"/>
    <w:rsid w:val="00E70F05"/>
    <w:rsid w:val="00E71CA0"/>
    <w:rsid w:val="00E71FA9"/>
    <w:rsid w:val="00E725F0"/>
    <w:rsid w:val="00E7609F"/>
    <w:rsid w:val="00E7691B"/>
    <w:rsid w:val="00E76A28"/>
    <w:rsid w:val="00E77679"/>
    <w:rsid w:val="00E7771E"/>
    <w:rsid w:val="00E817BA"/>
    <w:rsid w:val="00E81C83"/>
    <w:rsid w:val="00E83629"/>
    <w:rsid w:val="00E869A4"/>
    <w:rsid w:val="00E86A33"/>
    <w:rsid w:val="00E877CA"/>
    <w:rsid w:val="00E87A3E"/>
    <w:rsid w:val="00E9455B"/>
    <w:rsid w:val="00E96A9B"/>
    <w:rsid w:val="00E96F54"/>
    <w:rsid w:val="00EA1FF8"/>
    <w:rsid w:val="00EA2640"/>
    <w:rsid w:val="00EA274E"/>
    <w:rsid w:val="00EA299A"/>
    <w:rsid w:val="00EA30CC"/>
    <w:rsid w:val="00EA3890"/>
    <w:rsid w:val="00EA4036"/>
    <w:rsid w:val="00EA47A1"/>
    <w:rsid w:val="00EA48EB"/>
    <w:rsid w:val="00EA5388"/>
    <w:rsid w:val="00EA5A85"/>
    <w:rsid w:val="00EA666A"/>
    <w:rsid w:val="00EA6ADE"/>
    <w:rsid w:val="00EB2BDA"/>
    <w:rsid w:val="00EB424B"/>
    <w:rsid w:val="00EB4F99"/>
    <w:rsid w:val="00EB77B4"/>
    <w:rsid w:val="00EC4F39"/>
    <w:rsid w:val="00EC7618"/>
    <w:rsid w:val="00EC7980"/>
    <w:rsid w:val="00ED1D86"/>
    <w:rsid w:val="00ED25F0"/>
    <w:rsid w:val="00ED286B"/>
    <w:rsid w:val="00ED3D78"/>
    <w:rsid w:val="00ED3E72"/>
    <w:rsid w:val="00ED493E"/>
    <w:rsid w:val="00ED5C10"/>
    <w:rsid w:val="00ED79BB"/>
    <w:rsid w:val="00ED7B28"/>
    <w:rsid w:val="00EE178A"/>
    <w:rsid w:val="00EE193D"/>
    <w:rsid w:val="00EE31EF"/>
    <w:rsid w:val="00EE3DF1"/>
    <w:rsid w:val="00EE59AD"/>
    <w:rsid w:val="00EE5A97"/>
    <w:rsid w:val="00EE609E"/>
    <w:rsid w:val="00EF003B"/>
    <w:rsid w:val="00EF082C"/>
    <w:rsid w:val="00EF1D13"/>
    <w:rsid w:val="00EF2361"/>
    <w:rsid w:val="00EF2EA3"/>
    <w:rsid w:val="00EF5DA4"/>
    <w:rsid w:val="00EF6919"/>
    <w:rsid w:val="00F01B81"/>
    <w:rsid w:val="00F01EC5"/>
    <w:rsid w:val="00F0535E"/>
    <w:rsid w:val="00F070B5"/>
    <w:rsid w:val="00F07961"/>
    <w:rsid w:val="00F11824"/>
    <w:rsid w:val="00F144DD"/>
    <w:rsid w:val="00F15F98"/>
    <w:rsid w:val="00F16A40"/>
    <w:rsid w:val="00F202FC"/>
    <w:rsid w:val="00F21731"/>
    <w:rsid w:val="00F2182C"/>
    <w:rsid w:val="00F22B04"/>
    <w:rsid w:val="00F23517"/>
    <w:rsid w:val="00F2390F"/>
    <w:rsid w:val="00F25D52"/>
    <w:rsid w:val="00F25EF4"/>
    <w:rsid w:val="00F2649E"/>
    <w:rsid w:val="00F27FA4"/>
    <w:rsid w:val="00F31443"/>
    <w:rsid w:val="00F3187C"/>
    <w:rsid w:val="00F33D61"/>
    <w:rsid w:val="00F342F1"/>
    <w:rsid w:val="00F35EFB"/>
    <w:rsid w:val="00F35FFB"/>
    <w:rsid w:val="00F37DD5"/>
    <w:rsid w:val="00F37EF6"/>
    <w:rsid w:val="00F411ED"/>
    <w:rsid w:val="00F41EFE"/>
    <w:rsid w:val="00F4231D"/>
    <w:rsid w:val="00F42AA5"/>
    <w:rsid w:val="00F44213"/>
    <w:rsid w:val="00F45899"/>
    <w:rsid w:val="00F45FE0"/>
    <w:rsid w:val="00F46007"/>
    <w:rsid w:val="00F47195"/>
    <w:rsid w:val="00F4777A"/>
    <w:rsid w:val="00F479FE"/>
    <w:rsid w:val="00F51439"/>
    <w:rsid w:val="00F5236C"/>
    <w:rsid w:val="00F52534"/>
    <w:rsid w:val="00F5442F"/>
    <w:rsid w:val="00F54A1F"/>
    <w:rsid w:val="00F54C9C"/>
    <w:rsid w:val="00F55118"/>
    <w:rsid w:val="00F57194"/>
    <w:rsid w:val="00F572AF"/>
    <w:rsid w:val="00F641E9"/>
    <w:rsid w:val="00F6446D"/>
    <w:rsid w:val="00F6590E"/>
    <w:rsid w:val="00F6774A"/>
    <w:rsid w:val="00F70395"/>
    <w:rsid w:val="00F704CB"/>
    <w:rsid w:val="00F74941"/>
    <w:rsid w:val="00F752E2"/>
    <w:rsid w:val="00F76A31"/>
    <w:rsid w:val="00F808F6"/>
    <w:rsid w:val="00F81021"/>
    <w:rsid w:val="00F821FE"/>
    <w:rsid w:val="00F823A6"/>
    <w:rsid w:val="00F828A5"/>
    <w:rsid w:val="00F852E9"/>
    <w:rsid w:val="00F8750C"/>
    <w:rsid w:val="00F9036B"/>
    <w:rsid w:val="00F91DEC"/>
    <w:rsid w:val="00F92193"/>
    <w:rsid w:val="00F9292A"/>
    <w:rsid w:val="00F9456A"/>
    <w:rsid w:val="00F94A51"/>
    <w:rsid w:val="00F94A7F"/>
    <w:rsid w:val="00F97472"/>
    <w:rsid w:val="00FA15BF"/>
    <w:rsid w:val="00FA4327"/>
    <w:rsid w:val="00FB1567"/>
    <w:rsid w:val="00FB1972"/>
    <w:rsid w:val="00FB23CD"/>
    <w:rsid w:val="00FB3F7D"/>
    <w:rsid w:val="00FB6A32"/>
    <w:rsid w:val="00FB6BE9"/>
    <w:rsid w:val="00FB7862"/>
    <w:rsid w:val="00FC274E"/>
    <w:rsid w:val="00FC3F3E"/>
    <w:rsid w:val="00FC520F"/>
    <w:rsid w:val="00FC56CC"/>
    <w:rsid w:val="00FC5FE8"/>
    <w:rsid w:val="00FC6F12"/>
    <w:rsid w:val="00FC72B0"/>
    <w:rsid w:val="00FD305E"/>
    <w:rsid w:val="00FD6499"/>
    <w:rsid w:val="00FD779B"/>
    <w:rsid w:val="00FE2351"/>
    <w:rsid w:val="00FE5AAD"/>
    <w:rsid w:val="00FE5E59"/>
    <w:rsid w:val="00FF05CF"/>
    <w:rsid w:val="00FF1B68"/>
    <w:rsid w:val="00FF2648"/>
    <w:rsid w:val="00FF2AA1"/>
    <w:rsid w:val="00FF3091"/>
    <w:rsid w:val="00FF77C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8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color w:val="4D5259"/>
        <w:lang w:val="en-NZ" w:eastAsia="en-US" w:bidi="ar-SA"/>
      </w:rPr>
    </w:rPrDefault>
    <w:pPrDefault>
      <w:pPr>
        <w:spacing w:before="120" w:after="180"/>
      </w:pPr>
    </w:pPrDefault>
  </w:docDefaults>
  <w:latentStyles w:defLockedState="1" w:defUIPriority="99" w:defSemiHidden="0" w:defUnhideWhenUsed="0" w:defQFormat="0" w:count="376">
    <w:lsdException w:name="Normal" w:locked="0" w:uiPriority="0" w:qFormat="1"/>
    <w:lsdException w:name="heading 1" w:locked="0" w:uiPriority="3" w:qFormat="1"/>
    <w:lsdException w:name="heading 2" w:locked="0" w:semiHidden="1" w:uiPriority="0" w:unhideWhenUsed="1" w:qFormat="1"/>
    <w:lsdException w:name="heading 3" w:locked="0" w:semiHidden="1" w:uiPriority="0" w:unhideWhenUsed="1" w:qFormat="1"/>
    <w:lsdException w:name="heading 4" w:locked="0"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locked="0" w:semiHidden="1" w:uiPriority="39" w:unhideWhenUsed="1" w:qFormat="1"/>
    <w:lsdException w:name="toc 2" w:locked="0"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49" w:unhideWhenUsed="1"/>
    <w:lsdException w:name="annotation text" w:semiHidden="1" w:uiPriority="49" w:unhideWhenUsed="1"/>
    <w:lsdException w:name="header" w:semiHidden="1" w:uiPriority="24" w:unhideWhenUsed="1" w:qFormat="1"/>
    <w:lsdException w:name="footer" w:locked="0" w:semiHidden="1" w:uiPriority="0" w:unhideWhenUsed="1" w:qFormat="1"/>
    <w:lsdException w:name="index heading" w:semiHidden="1" w:uiPriority="49" w:unhideWhenUsed="1"/>
    <w:lsdException w:name="caption" w:locked="0" w:semiHidden="1" w:uiPriority="35" w:unhideWhenUsed="1" w:qFormat="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iPriority="49" w:unhideWhenUsed="1"/>
    <w:lsdException w:name="annotation reference" w:semiHidden="1" w:uiPriority="49" w:unhideWhenUsed="1"/>
    <w:lsdException w:name="line number" w:semiHidden="1" w:uiPriority="49"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39" w:unhideWhenUsed="1"/>
    <w:lsdException w:name="macro" w:semiHidden="1" w:uiPriority="49" w:unhideWhenUsed="1"/>
    <w:lsdException w:name="toa heading" w:semiHidden="1" w:uiPriority="39" w:unhideWhenUsed="1"/>
    <w:lsdException w:name="List" w:locked="0" w:semiHidden="1" w:uiPriority="3" w:unhideWhenUsed="1" w:qFormat="1"/>
    <w:lsdException w:name="List Bullet" w:locked="0" w:semiHidden="1" w:unhideWhenUsed="1" w:qFormat="1"/>
    <w:lsdException w:name="List Number" w:semiHidden="1" w:uiPriority="11" w:qFormat="1"/>
    <w:lsdException w:name="List 2" w:locked="0" w:semiHidden="1" w:uiPriority="3" w:unhideWhenUsed="1" w:qFormat="1"/>
    <w:lsdException w:name="List 3" w:locked="0" w:semiHidden="1" w:uiPriority="3" w:unhideWhenUsed="1" w:qFormat="1"/>
    <w:lsdException w:name="List 4" w:locked="0" w:semiHidden="1" w:uiPriority="3" w:unhideWhenUsed="1" w:qFormat="1"/>
    <w:lsdException w:name="List 5" w:semiHidden="1" w:uiPriority="49" w:unhideWhenUsed="1"/>
    <w:lsdException w:name="List Bullet 2" w:locked="0" w:semiHidden="1" w:unhideWhenUsed="1" w:qFormat="1"/>
    <w:lsdException w:name="List Bullet 3" w:locked="0" w:semiHidden="1" w:unhideWhenUsed="1" w:qFormat="1"/>
    <w:lsdException w:name="List Bullet 4" w:locked="0" w:semiHidden="1" w:uiPriority="49" w:unhideWhenUsed="1" w:qFormat="1"/>
    <w:lsdException w:name="List Bullet 5" w:semiHidden="1" w:uiPriority="49" w:unhideWhenUsed="1"/>
    <w:lsdException w:name="List Number 2" w:semiHidden="1" w:uiPriority="11" w:unhideWhenUsed="1"/>
    <w:lsdException w:name="List Number 3" w:semiHidden="1" w:uiPriority="11" w:unhideWhenUsed="1"/>
    <w:lsdException w:name="List Number 4" w:semiHidden="1" w:uiPriority="49" w:unhideWhenUsed="1"/>
    <w:lsdException w:name="List Number 5" w:semiHidden="1" w:uiPriority="49" w:unhideWhenUsed="1"/>
    <w:lsdException w:name="Title" w:locked="0" w:uiPriority="10"/>
    <w:lsdException w:name="Closing" w:semiHidden="1" w:uiPriority="49" w:unhideWhenUsed="1"/>
    <w:lsdException w:name="Signature" w:semiHidden="1" w:uiPriority="49" w:unhideWhenUsed="1"/>
    <w:lsdException w:name="Default Paragraph Font" w:semiHidden="1" w:uiPriority="1" w:unhideWhenUsed="1"/>
    <w:lsdException w:name="Body Text" w:semiHidden="1" w:uiPriority="1" w:unhideWhenUsed="1" w:qFormat="1"/>
    <w:lsdException w:name="Body Text Indent" w:semiHidden="1" w:uiPriority="49" w:unhideWhenUsed="1"/>
    <w:lsdException w:name="List Continue" w:semiHidden="1" w:uiPriority="11" w:unhideWhenUsed="1" w:qFormat="1"/>
    <w:lsdException w:name="List Continue 2" w:semiHidden="1" w:uiPriority="11" w:unhideWhenUsed="1"/>
    <w:lsdException w:name="List Continue 3" w:semiHidden="1" w:uiPriority="11" w:unhideWhenUsed="1"/>
    <w:lsdException w:name="List Continue 4" w:semiHidden="1" w:uiPriority="49" w:unhideWhenUsed="1"/>
    <w:lsdException w:name="List Continue 5" w:semiHidden="1" w:uiPriority="49" w:unhideWhenUsed="1"/>
    <w:lsdException w:name="Message Header" w:semiHidden="1" w:uiPriority="49" w:unhideWhenUsed="1"/>
    <w:lsdException w:name="Subtitle" w:locked="0" w:uiPriority="11" w:qFormat="1"/>
    <w:lsdException w:name="Salutation" w:semiHidden="1" w:uiPriority="0" w:unhideWhenUsed="1"/>
    <w:lsdException w:name="Date" w:locked="0" w:semiHidden="1" w:uiPriority="11" w:unhideWhenUsed="1"/>
    <w:lsdException w:name="Body Text First Indent" w:semiHidden="1" w:uiPriority="49" w:unhideWhenUsed="1"/>
    <w:lsdException w:name="Body Text First Indent 2" w:semiHidden="1" w:uiPriority="49" w:unhideWhenUsed="1"/>
    <w:lsdException w:name="Note Heading" w:semiHidden="1" w:uiPriority="49" w:unhideWhenUsed="1"/>
    <w:lsdException w:name="Body Text 2" w:semiHidden="1" w:uiPriority="49" w:unhideWhenUsed="1"/>
    <w:lsdException w:name="Body Text 3" w:semiHidden="1" w:uiPriority="49" w:unhideWhenUsed="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0" w:unhideWhenUsed="1"/>
    <w:lsdException w:name="Strong" w:locked="0" w:uiPriority="0"/>
    <w:lsdException w:name="Emphasis" w:locked="0" w:uiPriority="20"/>
    <w:lsdException w:name="Document Map" w:semiHidden="1" w:uiPriority="49" w:unhideWhenUsed="1"/>
    <w:lsdException w:name="Plain Text" w:semiHidden="1" w:unhideWhenUsed="1"/>
    <w:lsdException w:name="E-mail Signature" w:semiHidden="1" w:uiPriority="49"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iPriority="4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49"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locked="0" w:uiPriority="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2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D27A9"/>
    <w:pPr>
      <w:spacing w:after="120"/>
    </w:pPr>
    <w:rPr>
      <w:lang w:val="en-AU"/>
    </w:rPr>
  </w:style>
  <w:style w:type="paragraph" w:styleId="Heading1">
    <w:name w:val="heading 1"/>
    <w:basedOn w:val="Normal"/>
    <w:next w:val="Normal"/>
    <w:link w:val="Heading1Char"/>
    <w:uiPriority w:val="2"/>
    <w:qFormat/>
    <w:rsid w:val="002C2A63"/>
    <w:pPr>
      <w:keepNext/>
      <w:keepLines/>
      <w:pageBreakBefore/>
      <w:numPr>
        <w:numId w:val="3"/>
      </w:numPr>
      <w:spacing w:before="0"/>
      <w:outlineLvl w:val="0"/>
    </w:pPr>
    <w:rPr>
      <w:bCs/>
      <w:iCs/>
      <w:color w:val="4D5259" w:themeColor="text2"/>
      <w:sz w:val="36"/>
      <w:szCs w:val="40"/>
    </w:rPr>
  </w:style>
  <w:style w:type="paragraph" w:styleId="Heading2">
    <w:name w:val="heading 2"/>
    <w:basedOn w:val="Heading1"/>
    <w:next w:val="Normal"/>
    <w:link w:val="Heading2Char"/>
    <w:uiPriority w:val="2"/>
    <w:qFormat/>
    <w:rsid w:val="00A01A1D"/>
    <w:pPr>
      <w:pageBreakBefore w:val="0"/>
      <w:numPr>
        <w:ilvl w:val="1"/>
      </w:numPr>
      <w:spacing w:before="120"/>
      <w:outlineLvl w:val="1"/>
    </w:pPr>
    <w:rPr>
      <w:bCs w:val="0"/>
      <w:color w:val="F18A21"/>
      <w:sz w:val="28"/>
      <w:szCs w:val="32"/>
    </w:rPr>
  </w:style>
  <w:style w:type="paragraph" w:styleId="Heading3">
    <w:name w:val="heading 3"/>
    <w:basedOn w:val="Heading2"/>
    <w:next w:val="Normal"/>
    <w:link w:val="Heading3Char"/>
    <w:uiPriority w:val="2"/>
    <w:qFormat/>
    <w:rsid w:val="00674A3D"/>
    <w:pPr>
      <w:numPr>
        <w:ilvl w:val="2"/>
      </w:numPr>
      <w:outlineLvl w:val="2"/>
    </w:pPr>
    <w:rPr>
      <w:bCs/>
      <w:sz w:val="20"/>
      <w:szCs w:val="26"/>
    </w:rPr>
  </w:style>
  <w:style w:type="paragraph" w:styleId="Heading4">
    <w:name w:val="heading 4"/>
    <w:basedOn w:val="Heading3"/>
    <w:next w:val="Normal"/>
    <w:link w:val="Heading4Char"/>
    <w:uiPriority w:val="2"/>
    <w:qFormat/>
    <w:rsid w:val="005C0777"/>
    <w:pPr>
      <w:numPr>
        <w:ilvl w:val="3"/>
      </w:numPr>
      <w:outlineLvl w:val="3"/>
    </w:pPr>
    <w:rPr>
      <w:bCs w:val="0"/>
      <w:color w:val="4D5259" w:themeColor="text2"/>
      <w:szCs w:val="20"/>
    </w:rPr>
  </w:style>
  <w:style w:type="paragraph" w:styleId="Heading5">
    <w:name w:val="heading 5"/>
    <w:basedOn w:val="Heading4"/>
    <w:next w:val="Normal"/>
    <w:link w:val="Heading5Char"/>
    <w:uiPriority w:val="2"/>
    <w:semiHidden/>
    <w:qFormat/>
    <w:locked/>
    <w:rsid w:val="00427218"/>
    <w:pPr>
      <w:numPr>
        <w:ilvl w:val="0"/>
        <w:numId w:val="0"/>
      </w:numPr>
      <w:outlineLvl w:val="4"/>
    </w:pPr>
  </w:style>
  <w:style w:type="paragraph" w:styleId="Heading6">
    <w:name w:val="heading 6"/>
    <w:basedOn w:val="Heading5"/>
    <w:next w:val="Normal"/>
    <w:link w:val="Heading6Char"/>
    <w:semiHidden/>
    <w:qFormat/>
    <w:locked/>
    <w:rsid w:val="00C45411"/>
    <w:pPr>
      <w:outlineLvl w:val="5"/>
    </w:pPr>
    <w:rPr>
      <w:sz w:val="22"/>
      <w:szCs w:val="26"/>
    </w:rPr>
  </w:style>
  <w:style w:type="paragraph" w:styleId="Heading7">
    <w:name w:val="heading 7"/>
    <w:basedOn w:val="Heading6"/>
    <w:next w:val="Normal"/>
    <w:link w:val="Heading7Char"/>
    <w:semiHidden/>
    <w:qFormat/>
    <w:locked/>
    <w:rsid w:val="00F5442F"/>
    <w:pPr>
      <w:numPr>
        <w:ilvl w:val="6"/>
      </w:numPr>
      <w:outlineLvl w:val="6"/>
    </w:pPr>
    <w:rPr>
      <w:i/>
    </w:rPr>
  </w:style>
  <w:style w:type="paragraph" w:styleId="Heading8">
    <w:name w:val="heading 8"/>
    <w:basedOn w:val="Heading5"/>
    <w:next w:val="Normal"/>
    <w:link w:val="Heading8Char"/>
    <w:semiHidden/>
    <w:qFormat/>
    <w:locked/>
    <w:rsid w:val="00E10E8B"/>
    <w:pPr>
      <w:numPr>
        <w:ilvl w:val="7"/>
      </w:numPr>
      <w:outlineLvl w:val="7"/>
    </w:pPr>
    <w:rPr>
      <w:i/>
      <w:sz w:val="21"/>
      <w:szCs w:val="21"/>
    </w:rPr>
  </w:style>
  <w:style w:type="paragraph" w:styleId="Heading9">
    <w:name w:val="heading 9"/>
    <w:basedOn w:val="Heading6"/>
    <w:next w:val="Normal"/>
    <w:link w:val="Heading9Char"/>
    <w:uiPriority w:val="2"/>
    <w:semiHidden/>
    <w:qFormat/>
    <w:locked/>
    <w:rsid w:val="00F875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2C2A63"/>
    <w:rPr>
      <w:bCs/>
      <w:iCs/>
      <w:color w:val="4D5259" w:themeColor="text2"/>
      <w:sz w:val="36"/>
      <w:szCs w:val="40"/>
      <w:lang w:val="en-AU"/>
    </w:rPr>
  </w:style>
  <w:style w:type="character" w:customStyle="1" w:styleId="Heading2Char">
    <w:name w:val="Heading 2 Char"/>
    <w:basedOn w:val="DefaultParagraphFont"/>
    <w:link w:val="Heading2"/>
    <w:uiPriority w:val="2"/>
    <w:rsid w:val="00A01A1D"/>
    <w:rPr>
      <w:iCs/>
      <w:color w:val="F18A21"/>
      <w:sz w:val="28"/>
      <w:szCs w:val="32"/>
      <w:lang w:val="en-AU"/>
    </w:rPr>
  </w:style>
  <w:style w:type="character" w:customStyle="1" w:styleId="Heading3Char">
    <w:name w:val="Heading 3 Char"/>
    <w:basedOn w:val="DefaultParagraphFont"/>
    <w:link w:val="Heading3"/>
    <w:uiPriority w:val="2"/>
    <w:rsid w:val="00674A3D"/>
    <w:rPr>
      <w:bCs/>
      <w:iCs/>
      <w:color w:val="F08920" w:themeColor="accent2"/>
      <w:szCs w:val="26"/>
      <w:lang w:val="en-AU"/>
    </w:rPr>
  </w:style>
  <w:style w:type="character" w:customStyle="1" w:styleId="Heading4Char">
    <w:name w:val="Heading 4 Char"/>
    <w:basedOn w:val="DefaultParagraphFont"/>
    <w:link w:val="Heading4"/>
    <w:uiPriority w:val="2"/>
    <w:rsid w:val="005C0777"/>
    <w:rPr>
      <w:iCs/>
      <w:color w:val="4D5259" w:themeColor="text2"/>
      <w:lang w:val="en-AU"/>
    </w:rPr>
  </w:style>
  <w:style w:type="character" w:customStyle="1" w:styleId="Heading5Char">
    <w:name w:val="Heading 5 Char"/>
    <w:basedOn w:val="DefaultParagraphFont"/>
    <w:link w:val="Heading5"/>
    <w:uiPriority w:val="2"/>
    <w:semiHidden/>
    <w:rsid w:val="001D0FD3"/>
    <w:rPr>
      <w:b/>
      <w:iCs/>
      <w:color w:val="F08920" w:themeColor="accent2"/>
      <w:szCs w:val="23"/>
      <w:lang w:val="en-AU"/>
    </w:rPr>
  </w:style>
  <w:style w:type="character" w:customStyle="1" w:styleId="Heading6Char">
    <w:name w:val="Heading 6 Char"/>
    <w:basedOn w:val="DefaultParagraphFont"/>
    <w:link w:val="Heading6"/>
    <w:semiHidden/>
    <w:rsid w:val="009F2DD9"/>
    <w:rPr>
      <w:rFonts w:ascii="Arial Bold" w:hAnsi="Arial Bold"/>
      <w:iCs/>
      <w:caps/>
      <w:color w:val="227A35" w:themeColor="accent3"/>
      <w:sz w:val="22"/>
      <w:szCs w:val="26"/>
      <w:lang w:val="en-AU"/>
    </w:rPr>
  </w:style>
  <w:style w:type="character" w:customStyle="1" w:styleId="Heading7Char">
    <w:name w:val="Heading 7 Char"/>
    <w:basedOn w:val="DefaultParagraphFont"/>
    <w:link w:val="Heading7"/>
    <w:semiHidden/>
    <w:rsid w:val="00F5442F"/>
    <w:rPr>
      <w:rFonts w:ascii="Arial Bold" w:hAnsi="Arial Bold"/>
      <w:i/>
      <w:iCs/>
      <w:color w:val="F08920" w:themeColor="accent2"/>
      <w:sz w:val="24"/>
      <w:szCs w:val="26"/>
      <w:lang w:val="en-AU"/>
    </w:rPr>
  </w:style>
  <w:style w:type="character" w:customStyle="1" w:styleId="Heading8Char">
    <w:name w:val="Heading 8 Char"/>
    <w:basedOn w:val="DefaultParagraphFont"/>
    <w:link w:val="Heading8"/>
    <w:semiHidden/>
    <w:rsid w:val="003F7EC0"/>
    <w:rPr>
      <w:b/>
      <w:i/>
      <w:iCs/>
      <w:color w:val="4D5259" w:themeColor="accent1"/>
      <w:sz w:val="21"/>
      <w:szCs w:val="21"/>
      <w:lang w:val="en-AU"/>
    </w:rPr>
  </w:style>
  <w:style w:type="character" w:customStyle="1" w:styleId="Heading9Char">
    <w:name w:val="Heading 9 Char"/>
    <w:basedOn w:val="DefaultParagraphFont"/>
    <w:link w:val="Heading9"/>
    <w:uiPriority w:val="2"/>
    <w:semiHidden/>
    <w:rsid w:val="00B21395"/>
    <w:rPr>
      <w:bCs/>
      <w:i/>
      <w:color w:val="F08920" w:themeColor="accent2"/>
      <w:sz w:val="22"/>
      <w:szCs w:val="25"/>
      <w:lang w:val="en-AU"/>
    </w:rPr>
  </w:style>
  <w:style w:type="table" w:customStyle="1" w:styleId="SMECTable1">
    <w:name w:val="SMEC Table 1"/>
    <w:basedOn w:val="TableNormal"/>
    <w:uiPriority w:val="99"/>
    <w:rsid w:val="00334192"/>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character" w:customStyle="1" w:styleId="Normalhighlight1">
    <w:name w:val="Normal (highlight 1)"/>
    <w:basedOn w:val="Strong"/>
    <w:uiPriority w:val="27"/>
    <w:rsid w:val="00914602"/>
    <w:rPr>
      <w:b w:val="0"/>
      <w:bCs/>
      <w:bdr w:val="none" w:sz="0" w:space="0" w:color="auto"/>
      <w:shd w:val="clear" w:color="auto" w:fill="FFFF00"/>
    </w:rPr>
  </w:style>
  <w:style w:type="table" w:styleId="TableGrid">
    <w:name w:val="Table Grid"/>
    <w:aliases w:val="BPUA Table"/>
    <w:basedOn w:val="TableNormal"/>
    <w:locked/>
    <w:rsid w:val="00CF13BA"/>
    <w:pPr>
      <w:spacing w:after="0"/>
    </w:pPr>
    <w:rPr>
      <w:rFonts w:cs="Times New Roman"/>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ntred">
    <w:name w:val="Normal Centred"/>
    <w:basedOn w:val="Normal"/>
    <w:next w:val="Normal"/>
    <w:rsid w:val="00996110"/>
    <w:pPr>
      <w:jc w:val="center"/>
    </w:pPr>
  </w:style>
  <w:style w:type="paragraph" w:customStyle="1" w:styleId="NormalRight">
    <w:name w:val="Normal Right"/>
    <w:basedOn w:val="Normal"/>
    <w:next w:val="Normal"/>
    <w:rsid w:val="00996110"/>
    <w:pPr>
      <w:jc w:val="right"/>
    </w:pPr>
  </w:style>
  <w:style w:type="character" w:customStyle="1" w:styleId="Normalhighlightremoved">
    <w:name w:val="Normal (highlight removed)"/>
    <w:basedOn w:val="Normalhighlight3"/>
    <w:uiPriority w:val="28"/>
    <w:rsid w:val="00914602"/>
    <w:rPr>
      <w:b w:val="0"/>
      <w:bCs/>
      <w:bdr w:val="none" w:sz="0" w:space="0" w:color="auto"/>
      <w:shd w:val="clear" w:color="auto" w:fill="auto"/>
    </w:rPr>
  </w:style>
  <w:style w:type="paragraph" w:customStyle="1" w:styleId="Header1">
    <w:name w:val="Header 1"/>
    <w:basedOn w:val="Normal"/>
    <w:uiPriority w:val="99"/>
    <w:rsid w:val="00C906B0"/>
    <w:pPr>
      <w:spacing w:before="0" w:after="0"/>
    </w:pPr>
    <w:rPr>
      <w:color w:val="4D5259" w:themeColor="accent1"/>
      <w:sz w:val="27"/>
      <w:szCs w:val="24"/>
    </w:rPr>
  </w:style>
  <w:style w:type="paragraph" w:customStyle="1" w:styleId="TSHeading5">
    <w:name w:val="TS Heading 5"/>
    <w:basedOn w:val="Normal"/>
    <w:uiPriority w:val="1"/>
    <w:semiHidden/>
    <w:qFormat/>
    <w:locked/>
    <w:rsid w:val="00F641E9"/>
    <w:pPr>
      <w:outlineLvl w:val="0"/>
    </w:pPr>
    <w:rPr>
      <w:i/>
      <w:color w:val="868689"/>
    </w:rPr>
  </w:style>
  <w:style w:type="paragraph" w:customStyle="1" w:styleId="NumberedHeading5">
    <w:name w:val="Numbered Heading 5"/>
    <w:basedOn w:val="Heading5"/>
    <w:next w:val="Normal"/>
    <w:uiPriority w:val="99"/>
    <w:semiHidden/>
    <w:locked/>
    <w:rsid w:val="001D2B47"/>
    <w:pPr>
      <w:numPr>
        <w:numId w:val="2"/>
      </w:numPr>
    </w:pPr>
  </w:style>
  <w:style w:type="character" w:customStyle="1" w:styleId="Normalhighlight2">
    <w:name w:val="Normal (highlight 2)"/>
    <w:basedOn w:val="Normalhighlight1"/>
    <w:uiPriority w:val="28"/>
    <w:rsid w:val="00914602"/>
    <w:rPr>
      <w:b w:val="0"/>
      <w:bCs/>
      <w:bdr w:val="none" w:sz="0" w:space="0" w:color="auto"/>
      <w:shd w:val="clear" w:color="auto" w:fill="00FF00"/>
    </w:rPr>
  </w:style>
  <w:style w:type="paragraph" w:customStyle="1" w:styleId="Imagecentred">
    <w:name w:val="Image (centred)"/>
    <w:basedOn w:val="Normal"/>
    <w:uiPriority w:val="34"/>
    <w:qFormat/>
    <w:rsid w:val="00376EB6"/>
    <w:pPr>
      <w:keepNext/>
      <w:spacing w:after="0"/>
      <w:jc w:val="center"/>
    </w:pPr>
    <w:rPr>
      <w:noProof/>
      <w:lang w:eastAsia="en-AU"/>
    </w:rPr>
  </w:style>
  <w:style w:type="paragraph" w:styleId="ListParagraph">
    <w:name w:val="List Paragraph"/>
    <w:aliases w:val="Heading 2 + List Paragraph,NFP GP Bulleted List"/>
    <w:basedOn w:val="Normal"/>
    <w:link w:val="ListParagraphChar"/>
    <w:uiPriority w:val="34"/>
    <w:semiHidden/>
    <w:qFormat/>
    <w:locked/>
    <w:rsid w:val="00A631E7"/>
    <w:pPr>
      <w:ind w:left="720"/>
      <w:contextualSpacing/>
    </w:pPr>
  </w:style>
  <w:style w:type="paragraph" w:customStyle="1" w:styleId="CaptionTable">
    <w:name w:val="Caption Table"/>
    <w:basedOn w:val="Caption"/>
    <w:next w:val="Normal"/>
    <w:uiPriority w:val="36"/>
    <w:qFormat/>
    <w:rsid w:val="00F0535E"/>
    <w:pPr>
      <w:keepNext/>
    </w:pPr>
  </w:style>
  <w:style w:type="paragraph" w:styleId="Caption">
    <w:name w:val="caption"/>
    <w:aliases w:val="Caption Figure"/>
    <w:basedOn w:val="Normal"/>
    <w:next w:val="Normal"/>
    <w:uiPriority w:val="35"/>
    <w:qFormat/>
    <w:rsid w:val="00412DDE"/>
    <w:pPr>
      <w:keepLines/>
    </w:pPr>
    <w:rPr>
      <w:bCs/>
      <w:i/>
      <w:sz w:val="18"/>
      <w:szCs w:val="18"/>
    </w:rPr>
  </w:style>
  <w:style w:type="character" w:customStyle="1" w:styleId="Underline">
    <w:name w:val="Underline"/>
    <w:basedOn w:val="Strong"/>
    <w:uiPriority w:val="1"/>
    <w:rsid w:val="00C9190C"/>
    <w:rPr>
      <w:b w:val="0"/>
      <w:bCs/>
      <w:u w:val="single"/>
    </w:rPr>
  </w:style>
  <w:style w:type="table" w:styleId="LightList-Accent1">
    <w:name w:val="Light List Accent 1"/>
    <w:basedOn w:val="TableNormal"/>
    <w:uiPriority w:val="61"/>
    <w:locked/>
    <w:rsid w:val="007333C5"/>
    <w:pPr>
      <w:spacing w:after="0"/>
    </w:p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pPr>
        <w:spacing w:before="0" w:after="0" w:line="240" w:lineRule="auto"/>
      </w:pPr>
      <w:rPr>
        <w:b/>
        <w:bCs/>
        <w:color w:val="FFFFFF" w:themeColor="background1"/>
      </w:rPr>
      <w:tblPr/>
      <w:tcPr>
        <w:shd w:val="clear" w:color="auto" w:fill="4D5259" w:themeFill="accent1"/>
      </w:tcPr>
    </w:tblStylePr>
    <w:tblStylePr w:type="lastRow">
      <w:pPr>
        <w:spacing w:before="0" w:after="0" w:line="240" w:lineRule="auto"/>
      </w:pPr>
      <w:rPr>
        <w:b/>
        <w:bCs/>
      </w:rPr>
      <w:tblPr/>
      <w:tcPr>
        <w:tcBorders>
          <w:top w:val="double" w:sz="6" w:space="0" w:color="4D5259" w:themeColor="accent1"/>
          <w:left w:val="single" w:sz="8" w:space="0" w:color="4D5259" w:themeColor="accent1"/>
          <w:bottom w:val="single" w:sz="8" w:space="0" w:color="4D5259" w:themeColor="accent1"/>
          <w:right w:val="single" w:sz="8" w:space="0" w:color="4D5259" w:themeColor="accent1"/>
        </w:tcBorders>
      </w:tcPr>
    </w:tblStylePr>
    <w:tblStylePr w:type="firstCol">
      <w:rPr>
        <w:b/>
        <w:bCs/>
      </w:rPr>
    </w:tblStylePr>
    <w:tblStylePr w:type="lastCol">
      <w:rPr>
        <w:b/>
        <w:bCs/>
      </w:rPr>
    </w:tblStylePr>
    <w:tblStylePr w:type="band1Vert">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tblStylePr w:type="band1Horz">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style>
  <w:style w:type="paragraph" w:customStyle="1" w:styleId="Normalnumbered">
    <w:name w:val="Normal (numbered)"/>
    <w:basedOn w:val="ListParagraph"/>
    <w:uiPriority w:val="99"/>
    <w:semiHidden/>
    <w:locked/>
    <w:rsid w:val="00EF082C"/>
    <w:pPr>
      <w:numPr>
        <w:ilvl w:val="2"/>
        <w:numId w:val="1"/>
      </w:numPr>
      <w:ind w:left="851" w:hanging="851"/>
      <w:contextualSpacing w:val="0"/>
    </w:pPr>
  </w:style>
  <w:style w:type="paragraph" w:styleId="BodyText">
    <w:name w:val="Body Text"/>
    <w:basedOn w:val="Normal"/>
    <w:link w:val="BodyTextChar"/>
    <w:uiPriority w:val="1"/>
    <w:semiHidden/>
    <w:qFormat/>
    <w:locked/>
    <w:rsid w:val="00353862"/>
  </w:style>
  <w:style w:type="paragraph" w:styleId="BalloonText">
    <w:name w:val="Balloon Text"/>
    <w:basedOn w:val="Normal"/>
    <w:link w:val="BalloonTextChar"/>
    <w:uiPriority w:val="49"/>
    <w:semiHidden/>
    <w:locked/>
    <w:rsid w:val="00C313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BF"/>
    <w:rPr>
      <w:rFonts w:ascii="Tahoma" w:hAnsi="Tahoma" w:cs="Tahoma"/>
      <w:sz w:val="16"/>
      <w:szCs w:val="16"/>
      <w:lang w:val="en-AU"/>
    </w:rPr>
  </w:style>
  <w:style w:type="paragraph" w:styleId="TOCHeading">
    <w:name w:val="TOC Heading"/>
    <w:basedOn w:val="Normal"/>
    <w:next w:val="Normal"/>
    <w:uiPriority w:val="98"/>
    <w:qFormat/>
    <w:rsid w:val="008709DB"/>
    <w:rPr>
      <w:rFonts w:cs="Times New Roman"/>
      <w:color w:val="4D5259" w:themeColor="text2"/>
      <w:sz w:val="36"/>
      <w:lang w:eastAsia="en-AU"/>
    </w:rPr>
  </w:style>
  <w:style w:type="paragraph" w:styleId="TOC2">
    <w:name w:val="toc 2"/>
    <w:next w:val="Normal"/>
    <w:autoRedefine/>
    <w:uiPriority w:val="39"/>
    <w:rsid w:val="007652C1"/>
    <w:pPr>
      <w:tabs>
        <w:tab w:val="left" w:pos="1134"/>
        <w:tab w:val="right" w:leader="dot" w:pos="9639"/>
      </w:tabs>
      <w:spacing w:before="0" w:after="0"/>
      <w:ind w:left="1134" w:right="992" w:hanging="567"/>
    </w:pPr>
    <w:rPr>
      <w:noProof/>
      <w:color w:val="4D5259" w:themeColor="text2"/>
      <w:lang w:val="en-AU" w:eastAsia="en-AU"/>
    </w:rPr>
  </w:style>
  <w:style w:type="character" w:styleId="IntenseEmphasis">
    <w:name w:val="Intense Emphasis"/>
    <w:basedOn w:val="Emphasis"/>
    <w:uiPriority w:val="1"/>
    <w:rsid w:val="00C9190C"/>
    <w:rPr>
      <w:b/>
      <w:i/>
      <w:iCs/>
    </w:rPr>
  </w:style>
  <w:style w:type="paragraph" w:styleId="TOC1">
    <w:name w:val="toc 1"/>
    <w:basedOn w:val="TOC2"/>
    <w:next w:val="Normal"/>
    <w:autoRedefine/>
    <w:uiPriority w:val="39"/>
    <w:rsid w:val="008A502F"/>
    <w:pPr>
      <w:spacing w:before="120"/>
      <w:ind w:left="567"/>
    </w:pPr>
    <w:rPr>
      <w:caps/>
      <w:color w:val="F08920" w:themeColor="accent2"/>
    </w:rPr>
  </w:style>
  <w:style w:type="character" w:styleId="CommentReference">
    <w:name w:val="annotation reference"/>
    <w:basedOn w:val="DefaultParagraphFont"/>
    <w:uiPriority w:val="49"/>
    <w:semiHidden/>
    <w:locked/>
    <w:rsid w:val="0069659A"/>
    <w:rPr>
      <w:sz w:val="16"/>
      <w:szCs w:val="16"/>
    </w:rPr>
  </w:style>
  <w:style w:type="paragraph" w:styleId="CommentText">
    <w:name w:val="annotation text"/>
    <w:basedOn w:val="Normal"/>
    <w:link w:val="CommentTextChar"/>
    <w:uiPriority w:val="49"/>
    <w:semiHidden/>
    <w:locked/>
    <w:rsid w:val="0069659A"/>
  </w:style>
  <w:style w:type="character" w:customStyle="1" w:styleId="CommentTextChar">
    <w:name w:val="Comment Text Char"/>
    <w:basedOn w:val="DefaultParagraphFont"/>
    <w:link w:val="CommentText"/>
    <w:uiPriority w:val="99"/>
    <w:semiHidden/>
    <w:rsid w:val="0069659A"/>
    <w:rPr>
      <w:sz w:val="20"/>
      <w:szCs w:val="20"/>
      <w:lang w:val="en-AU"/>
    </w:rPr>
  </w:style>
  <w:style w:type="paragraph" w:styleId="CommentSubject">
    <w:name w:val="annotation subject"/>
    <w:basedOn w:val="CommentText"/>
    <w:next w:val="CommentText"/>
    <w:link w:val="CommentSubjectChar"/>
    <w:uiPriority w:val="49"/>
    <w:semiHidden/>
    <w:locked/>
    <w:rsid w:val="0069659A"/>
    <w:rPr>
      <w:b/>
      <w:bCs/>
    </w:rPr>
  </w:style>
  <w:style w:type="character" w:customStyle="1" w:styleId="CommentSubjectChar">
    <w:name w:val="Comment Subject Char"/>
    <w:basedOn w:val="CommentTextChar"/>
    <w:link w:val="CommentSubject"/>
    <w:uiPriority w:val="99"/>
    <w:semiHidden/>
    <w:rsid w:val="0069659A"/>
    <w:rPr>
      <w:b/>
      <w:bCs/>
      <w:sz w:val="20"/>
      <w:szCs w:val="20"/>
      <w:lang w:val="en-AU"/>
    </w:rPr>
  </w:style>
  <w:style w:type="paragraph" w:styleId="Revision">
    <w:name w:val="Revision"/>
    <w:hidden/>
    <w:uiPriority w:val="99"/>
    <w:semiHidden/>
    <w:rsid w:val="000E7669"/>
    <w:pPr>
      <w:spacing w:after="0"/>
    </w:pPr>
    <w:rPr>
      <w:lang w:val="en-AU"/>
    </w:rPr>
  </w:style>
  <w:style w:type="character" w:styleId="Strong">
    <w:name w:val="Strong"/>
    <w:basedOn w:val="DefaultParagraphFont"/>
    <w:unhideWhenUsed/>
    <w:rsid w:val="000B4EDA"/>
    <w:rPr>
      <w:b/>
      <w:bCs/>
    </w:rPr>
  </w:style>
  <w:style w:type="paragraph" w:styleId="NormalWeb">
    <w:name w:val="Normal (Web)"/>
    <w:basedOn w:val="Normal"/>
    <w:uiPriority w:val="99"/>
    <w:semiHidden/>
    <w:locked/>
    <w:rsid w:val="00167626"/>
    <w:pPr>
      <w:spacing w:before="100" w:beforeAutospacing="1" w:after="100" w:afterAutospacing="1"/>
    </w:pPr>
    <w:rPr>
      <w:rFonts w:ascii="Times New Roman" w:eastAsiaTheme="minorEastAsia" w:hAnsi="Times New Roman" w:cs="Times New Roman"/>
      <w:sz w:val="24"/>
      <w:szCs w:val="24"/>
      <w:lang w:eastAsia="en-AU"/>
    </w:rPr>
  </w:style>
  <w:style w:type="table" w:styleId="TableList8">
    <w:name w:val="Table List 8"/>
    <w:basedOn w:val="TableNormal"/>
    <w:uiPriority w:val="99"/>
    <w:semiHidden/>
    <w:unhideWhenUsed/>
    <w:locked/>
    <w:rsid w:val="00525D0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NormalRegionalvariationmarker">
    <w:name w:val="Normal (Regional variation marker)"/>
    <w:basedOn w:val="DefaultParagraphFont"/>
    <w:uiPriority w:val="99"/>
    <w:semiHidden/>
    <w:qFormat/>
    <w:locked/>
    <w:rsid w:val="00EF6919"/>
    <w:rPr>
      <w:noProof w:val="0"/>
      <w:bdr w:val="none" w:sz="0" w:space="0" w:color="auto"/>
      <w:shd w:val="clear" w:color="auto" w:fill="FF0DAE"/>
      <w:lang w:val="en-AU"/>
    </w:rPr>
  </w:style>
  <w:style w:type="paragraph" w:customStyle="1" w:styleId="Sub-heading1">
    <w:name w:val="Sub-heading 1"/>
    <w:basedOn w:val="Heading1"/>
    <w:next w:val="Normal"/>
    <w:uiPriority w:val="6"/>
    <w:qFormat/>
    <w:rsid w:val="006F6598"/>
    <w:pPr>
      <w:pageBreakBefore w:val="0"/>
      <w:numPr>
        <w:numId w:val="0"/>
      </w:numPr>
    </w:pPr>
    <w:rPr>
      <w:bCs w:val="0"/>
      <w:caps/>
      <w:color w:val="F18A21"/>
      <w:sz w:val="26"/>
    </w:rPr>
  </w:style>
  <w:style w:type="paragraph" w:customStyle="1" w:styleId="Sub-heading2">
    <w:name w:val="Sub-heading 2"/>
    <w:basedOn w:val="Heading2"/>
    <w:next w:val="Normal"/>
    <w:uiPriority w:val="6"/>
    <w:qFormat/>
    <w:rsid w:val="00265680"/>
    <w:pPr>
      <w:numPr>
        <w:ilvl w:val="0"/>
        <w:numId w:val="0"/>
      </w:numPr>
    </w:pPr>
    <w:rPr>
      <w:caps/>
      <w:color w:val="4D5259" w:themeColor="accent1"/>
      <w:szCs w:val="26"/>
    </w:rPr>
  </w:style>
  <w:style w:type="paragraph" w:customStyle="1" w:styleId="Sub-heading3">
    <w:name w:val="Sub-heading 3"/>
    <w:basedOn w:val="Heading3"/>
    <w:next w:val="Normal"/>
    <w:uiPriority w:val="6"/>
    <w:qFormat/>
    <w:rsid w:val="00265680"/>
    <w:pPr>
      <w:numPr>
        <w:ilvl w:val="0"/>
        <w:numId w:val="0"/>
      </w:numPr>
    </w:pPr>
    <w:rPr>
      <w:b/>
      <w:bCs w:val="0"/>
      <w:color w:val="4D5259" w:themeColor="text2"/>
      <w:sz w:val="24"/>
    </w:rPr>
  </w:style>
  <w:style w:type="paragraph" w:customStyle="1" w:styleId="Sub-heading4">
    <w:name w:val="Sub-heading 4"/>
    <w:basedOn w:val="Heading4"/>
    <w:next w:val="Normal"/>
    <w:uiPriority w:val="6"/>
    <w:qFormat/>
    <w:rsid w:val="006F6598"/>
    <w:pPr>
      <w:numPr>
        <w:ilvl w:val="0"/>
        <w:numId w:val="0"/>
      </w:numPr>
    </w:pPr>
    <w:rPr>
      <w:bCs/>
      <w:caps/>
      <w:color w:val="F18A21"/>
      <w:szCs w:val="26"/>
    </w:rPr>
  </w:style>
  <w:style w:type="table" w:styleId="LightShading">
    <w:name w:val="Light Shading"/>
    <w:basedOn w:val="TableNormal"/>
    <w:uiPriority w:val="60"/>
    <w:locked/>
    <w:rsid w:val="007333C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superscript">
    <w:name w:val="Normal (superscript)"/>
    <w:basedOn w:val="Emphasis"/>
    <w:uiPriority w:val="1"/>
    <w:rsid w:val="00EA274E"/>
    <w:rPr>
      <w:i w:val="0"/>
      <w:iCs/>
      <w:vertAlign w:val="superscript"/>
    </w:rPr>
  </w:style>
  <w:style w:type="character" w:customStyle="1" w:styleId="FooterNo">
    <w:name w:val="Footer No."/>
    <w:basedOn w:val="DefaultParagraphFont"/>
    <w:uiPriority w:val="1"/>
    <w:semiHidden/>
    <w:qFormat/>
    <w:locked/>
    <w:rsid w:val="00E70F05"/>
    <w:rPr>
      <w:rFonts w:ascii="Arial" w:hAnsi="Arial" w:cs="Arial"/>
      <w:b/>
      <w:color w:val="227A35" w:themeColor="accent3"/>
      <w:sz w:val="20"/>
    </w:rPr>
  </w:style>
  <w:style w:type="paragraph" w:customStyle="1" w:styleId="TitlePageH1">
    <w:name w:val="Title Page H1"/>
    <w:semiHidden/>
    <w:qFormat/>
    <w:locked/>
    <w:rsid w:val="00372E71"/>
    <w:pPr>
      <w:jc w:val="right"/>
    </w:pPr>
    <w:rPr>
      <w:b/>
      <w:bCs/>
      <w:color w:val="FFFFFF" w:themeColor="background1"/>
      <w:sz w:val="76"/>
      <w:szCs w:val="76"/>
      <w:lang w:val="en-AU"/>
    </w:rPr>
  </w:style>
  <w:style w:type="paragraph" w:customStyle="1" w:styleId="TitlePageH2">
    <w:name w:val="Title Page H2"/>
    <w:semiHidden/>
    <w:qFormat/>
    <w:locked/>
    <w:rsid w:val="00372E71"/>
    <w:pPr>
      <w:spacing w:after="0"/>
      <w:jc w:val="right"/>
    </w:pPr>
    <w:rPr>
      <w:bCs/>
      <w:color w:val="FFFFFF" w:themeColor="background1"/>
      <w:sz w:val="26"/>
      <w:szCs w:val="26"/>
      <w:lang w:val="en-AU"/>
    </w:rPr>
  </w:style>
  <w:style w:type="paragraph" w:customStyle="1" w:styleId="TitlePageH3">
    <w:name w:val="Title Page H3"/>
    <w:semiHidden/>
    <w:qFormat/>
    <w:locked/>
    <w:rsid w:val="00372E71"/>
    <w:pPr>
      <w:spacing w:after="0"/>
      <w:jc w:val="right"/>
    </w:pPr>
    <w:rPr>
      <w:b/>
      <w:color w:val="227A35" w:themeColor="accent3"/>
      <w:sz w:val="26"/>
      <w:szCs w:val="26"/>
      <w:lang w:val="en-AU"/>
    </w:rPr>
  </w:style>
  <w:style w:type="paragraph" w:customStyle="1" w:styleId="TitlePageH4">
    <w:name w:val="Title Page H4"/>
    <w:semiHidden/>
    <w:qFormat/>
    <w:locked/>
    <w:rsid w:val="00372E71"/>
    <w:pPr>
      <w:spacing w:after="0"/>
      <w:jc w:val="right"/>
    </w:pPr>
    <w:rPr>
      <w:color w:val="227A35" w:themeColor="accent3"/>
      <w:sz w:val="26"/>
      <w:szCs w:val="26"/>
      <w:lang w:val="en-AU"/>
    </w:rPr>
  </w:style>
  <w:style w:type="paragraph" w:customStyle="1" w:styleId="TitlePageH5">
    <w:name w:val="Title Page H5"/>
    <w:basedOn w:val="Sub-heading3"/>
    <w:semiHidden/>
    <w:qFormat/>
    <w:locked/>
    <w:rsid w:val="00372E71"/>
    <w:pPr>
      <w:spacing w:before="240"/>
      <w:jc w:val="right"/>
    </w:pPr>
    <w:rPr>
      <w:b w:val="0"/>
      <w:color w:val="BFBFBF" w:themeColor="background1" w:themeShade="BF"/>
      <w:szCs w:val="22"/>
    </w:rPr>
  </w:style>
  <w:style w:type="character" w:customStyle="1" w:styleId="BodyTextChar">
    <w:name w:val="Body Text Char"/>
    <w:basedOn w:val="DefaultParagraphFont"/>
    <w:link w:val="BodyText"/>
    <w:uiPriority w:val="1"/>
    <w:semiHidden/>
    <w:rsid w:val="00353862"/>
  </w:style>
  <w:style w:type="paragraph" w:customStyle="1" w:styleId="PulloutQuote">
    <w:name w:val="Pullout Quote"/>
    <w:basedOn w:val="Normal"/>
    <w:uiPriority w:val="42"/>
    <w:rsid w:val="00DA0E9D"/>
    <w:pPr>
      <w:framePr w:w="3410" w:h="376" w:hSpace="227" w:wrap="around" w:vAnchor="text" w:hAnchor="page" w:x="8219" w:y="438"/>
      <w:pBdr>
        <w:top w:val="single" w:sz="48" w:space="1" w:color="F08920" w:themeColor="accent2"/>
        <w:left w:val="single" w:sz="48" w:space="4" w:color="F08920" w:themeColor="accent2"/>
        <w:bottom w:val="single" w:sz="48" w:space="1" w:color="F08920" w:themeColor="accent2"/>
        <w:right w:val="single" w:sz="48" w:space="6" w:color="F08920" w:themeColor="accent2"/>
      </w:pBdr>
      <w:shd w:val="clear" w:color="auto" w:fill="F08920" w:themeFill="accent2"/>
      <w:suppressAutoHyphens/>
      <w:spacing w:after="60" w:line="300" w:lineRule="exact"/>
    </w:pPr>
    <w:rPr>
      <w:color w:val="FFFFFF" w:themeColor="background1"/>
      <w:sz w:val="28"/>
      <w:szCs w:val="24"/>
      <w:lang w:eastAsia="en-NZ"/>
    </w:rPr>
  </w:style>
  <w:style w:type="paragraph" w:customStyle="1" w:styleId="SPACER">
    <w:name w:val="SPACER"/>
    <w:basedOn w:val="Normal"/>
    <w:rsid w:val="000554C6"/>
    <w:pPr>
      <w:spacing w:before="0" w:after="0"/>
    </w:pPr>
    <w:rPr>
      <w:sz w:val="4"/>
    </w:rPr>
  </w:style>
  <w:style w:type="character" w:styleId="Emphasis">
    <w:name w:val="Emphasis"/>
    <w:basedOn w:val="DefaultParagraphFont"/>
    <w:uiPriority w:val="1"/>
    <w:rsid w:val="00C9190C"/>
    <w:rPr>
      <w:i/>
      <w:iCs/>
    </w:rPr>
  </w:style>
  <w:style w:type="character" w:styleId="Hyperlink">
    <w:name w:val="Hyperlink"/>
    <w:basedOn w:val="DefaultParagraphFont"/>
    <w:uiPriority w:val="99"/>
    <w:locked/>
    <w:rsid w:val="0020650C"/>
    <w:rPr>
      <w:color w:val="0000FF" w:themeColor="hyperlink"/>
      <w:u w:val="single"/>
    </w:rPr>
  </w:style>
  <w:style w:type="paragraph" w:customStyle="1" w:styleId="spaceheader">
    <w:name w:val="space header"/>
    <w:basedOn w:val="Heading6"/>
    <w:uiPriority w:val="99"/>
    <w:semiHidden/>
    <w:qFormat/>
    <w:locked/>
    <w:rsid w:val="00DC0BAC"/>
    <w:pPr>
      <w:numPr>
        <w:ilvl w:val="4"/>
      </w:numPr>
      <w:spacing w:before="0" w:after="0"/>
    </w:pPr>
    <w:rPr>
      <w:szCs w:val="2"/>
    </w:rPr>
  </w:style>
  <w:style w:type="paragraph" w:customStyle="1" w:styleId="TOCHeading1">
    <w:name w:val="TOC Heading1"/>
    <w:semiHidden/>
    <w:qFormat/>
    <w:locked/>
    <w:rsid w:val="00621B24"/>
    <w:rPr>
      <w:iCs/>
      <w:caps/>
      <w:color w:val="4D5259" w:themeColor="accent1"/>
      <w:sz w:val="32"/>
      <w:szCs w:val="36"/>
      <w:lang w:val="en-AU"/>
    </w:rPr>
  </w:style>
  <w:style w:type="character" w:customStyle="1" w:styleId="Normalhighlight3">
    <w:name w:val="Normal (highlight 3)"/>
    <w:basedOn w:val="Normalhighlight2"/>
    <w:uiPriority w:val="28"/>
    <w:rsid w:val="00914602"/>
    <w:rPr>
      <w:b w:val="0"/>
      <w:bCs/>
      <w:bdr w:val="none" w:sz="0" w:space="0" w:color="auto"/>
      <w:shd w:val="clear" w:color="auto" w:fill="FF0000"/>
    </w:rPr>
  </w:style>
  <w:style w:type="paragraph" w:customStyle="1" w:styleId="Clientnormal">
    <w:name w:val="Client (normal)"/>
    <w:basedOn w:val="Normal"/>
    <w:next w:val="Normal"/>
    <w:uiPriority w:val="4"/>
    <w:qFormat/>
    <w:rsid w:val="00D66880"/>
    <w:pPr>
      <w:pBdr>
        <w:top w:val="dotted" w:sz="2" w:space="4" w:color="626870"/>
        <w:bottom w:val="dotted" w:sz="2" w:space="4" w:color="626870"/>
      </w:pBdr>
    </w:pPr>
    <w:rPr>
      <w:color w:val="626870"/>
      <w:sz w:val="17"/>
      <w:szCs w:val="17"/>
    </w:rPr>
  </w:style>
  <w:style w:type="character" w:styleId="FootnoteReference">
    <w:name w:val="footnote reference"/>
    <w:basedOn w:val="DefaultParagraphFont"/>
    <w:uiPriority w:val="49"/>
    <w:semiHidden/>
    <w:locked/>
    <w:rsid w:val="00974B3B"/>
    <w:rPr>
      <w:vertAlign w:val="superscript"/>
    </w:rPr>
  </w:style>
  <w:style w:type="paragraph" w:styleId="FootnoteText">
    <w:name w:val="footnote text"/>
    <w:basedOn w:val="Normal"/>
    <w:link w:val="FootnoteTextChar"/>
    <w:uiPriority w:val="49"/>
    <w:semiHidden/>
    <w:locked/>
    <w:rsid w:val="00974B3B"/>
    <w:rPr>
      <w:rFonts w:cs="Times New Roman"/>
      <w:lang w:eastAsia="en-AU"/>
    </w:rPr>
  </w:style>
  <w:style w:type="character" w:customStyle="1" w:styleId="FootnoteTextChar">
    <w:name w:val="Footnote Text Char"/>
    <w:basedOn w:val="DefaultParagraphFont"/>
    <w:link w:val="FootnoteText"/>
    <w:uiPriority w:val="49"/>
    <w:semiHidden/>
    <w:rsid w:val="00974B3B"/>
    <w:rPr>
      <w:rFonts w:cs="Times New Roman"/>
      <w:color w:val="auto"/>
      <w:lang w:val="en-AU" w:eastAsia="en-AU"/>
    </w:rPr>
  </w:style>
  <w:style w:type="character" w:styleId="LineNumber">
    <w:name w:val="line number"/>
    <w:basedOn w:val="DefaultParagraphFont"/>
    <w:uiPriority w:val="49"/>
    <w:semiHidden/>
    <w:locked/>
    <w:rsid w:val="00974B3B"/>
  </w:style>
  <w:style w:type="paragraph" w:styleId="MacroText">
    <w:name w:val="macro"/>
    <w:link w:val="MacroTextChar"/>
    <w:uiPriority w:val="49"/>
    <w:semiHidden/>
    <w:locked/>
    <w:rsid w:val="00974B3B"/>
    <w:pPr>
      <w:spacing w:after="0"/>
    </w:pPr>
    <w:rPr>
      <w:rFonts w:ascii="Trebuchet MS" w:hAnsi="Trebuchet MS" w:cs="Times New Roman"/>
      <w:lang w:val="en-AU" w:eastAsia="en-AU"/>
    </w:rPr>
  </w:style>
  <w:style w:type="character" w:customStyle="1" w:styleId="MacroTextChar">
    <w:name w:val="Macro Text Char"/>
    <w:basedOn w:val="DefaultParagraphFont"/>
    <w:link w:val="MacroText"/>
    <w:uiPriority w:val="49"/>
    <w:semiHidden/>
    <w:rsid w:val="00974B3B"/>
    <w:rPr>
      <w:rFonts w:ascii="Trebuchet MS" w:hAnsi="Trebuchet MS" w:cs="Times New Roman"/>
      <w:color w:val="auto"/>
      <w:lang w:val="en-AU" w:eastAsia="en-AU"/>
    </w:rPr>
  </w:style>
  <w:style w:type="character" w:styleId="PageNumber">
    <w:name w:val="page number"/>
    <w:basedOn w:val="DefaultParagraphFont"/>
    <w:locked/>
    <w:rsid w:val="00974B3B"/>
  </w:style>
  <w:style w:type="paragraph" w:styleId="ListNumber">
    <w:name w:val="List Number"/>
    <w:basedOn w:val="Normal"/>
    <w:uiPriority w:val="11"/>
    <w:semiHidden/>
    <w:qFormat/>
    <w:locked/>
    <w:rsid w:val="00974B3B"/>
    <w:pPr>
      <w:numPr>
        <w:numId w:val="5"/>
      </w:numPr>
    </w:pPr>
    <w:rPr>
      <w:rFonts w:cs="Times New Roman"/>
      <w:lang w:eastAsia="en-AU"/>
    </w:rPr>
  </w:style>
  <w:style w:type="paragraph" w:styleId="TableofAuthorities">
    <w:name w:val="table of authorities"/>
    <w:basedOn w:val="Normal"/>
    <w:next w:val="Normal"/>
    <w:uiPriority w:val="39"/>
    <w:semiHidden/>
    <w:locked/>
    <w:rsid w:val="00974B3B"/>
    <w:pPr>
      <w:tabs>
        <w:tab w:val="right" w:pos="9072"/>
      </w:tabs>
      <w:ind w:left="200" w:hanging="200"/>
    </w:pPr>
    <w:rPr>
      <w:rFonts w:cs="Times New Roman"/>
      <w:lang w:eastAsia="en-AU"/>
    </w:rPr>
  </w:style>
  <w:style w:type="paragraph" w:styleId="Title">
    <w:name w:val="Title"/>
    <w:basedOn w:val="Subtitle"/>
    <w:next w:val="Normal"/>
    <w:link w:val="TitleChar"/>
    <w:uiPriority w:val="10"/>
    <w:rsid w:val="000344B5"/>
    <w:pPr>
      <w:pBdr>
        <w:top w:val="single" w:sz="12" w:space="1" w:color="FFFFFF" w:themeColor="background1"/>
        <w:bottom w:val="single" w:sz="12" w:space="1" w:color="FFFFFF" w:themeColor="background1"/>
      </w:pBdr>
    </w:pPr>
    <w:rPr>
      <w:sz w:val="40"/>
    </w:rPr>
  </w:style>
  <w:style w:type="character" w:customStyle="1" w:styleId="TitleChar">
    <w:name w:val="Title Char"/>
    <w:basedOn w:val="DefaultParagraphFont"/>
    <w:link w:val="Title"/>
    <w:uiPriority w:val="10"/>
    <w:rsid w:val="000344B5"/>
    <w:rPr>
      <w:rFonts w:eastAsiaTheme="minorEastAsia" w:cstheme="minorBidi"/>
      <w:color w:val="FFFFFF" w:themeColor="background1"/>
      <w:sz w:val="40"/>
      <w:szCs w:val="36"/>
    </w:rPr>
  </w:style>
  <w:style w:type="paragraph" w:styleId="TOC5">
    <w:name w:val="toc 5"/>
    <w:basedOn w:val="Normal"/>
    <w:next w:val="Normal"/>
    <w:autoRedefine/>
    <w:uiPriority w:val="39"/>
    <w:semiHidden/>
    <w:unhideWhenUsed/>
    <w:locked/>
    <w:rsid w:val="00974B3B"/>
    <w:pPr>
      <w:spacing w:after="100"/>
      <w:ind w:left="880"/>
    </w:pPr>
  </w:style>
  <w:style w:type="paragraph" w:styleId="Date">
    <w:name w:val="Date"/>
    <w:basedOn w:val="Normal"/>
    <w:next w:val="Normal"/>
    <w:link w:val="DateChar"/>
    <w:uiPriority w:val="11"/>
    <w:rsid w:val="009831CD"/>
    <w:pPr>
      <w:spacing w:before="0" w:after="0"/>
    </w:pPr>
    <w:rPr>
      <w:color w:val="FFFFFF" w:themeColor="background1"/>
      <w:sz w:val="22"/>
      <w:szCs w:val="22"/>
    </w:rPr>
  </w:style>
  <w:style w:type="character" w:customStyle="1" w:styleId="DateChar">
    <w:name w:val="Date Char"/>
    <w:basedOn w:val="DefaultParagraphFont"/>
    <w:link w:val="Date"/>
    <w:uiPriority w:val="11"/>
    <w:rsid w:val="009831CD"/>
    <w:rPr>
      <w:rFonts w:cstheme="minorHAnsi"/>
      <w:color w:val="FFFFFF" w:themeColor="background1"/>
      <w:sz w:val="22"/>
      <w:szCs w:val="22"/>
    </w:rPr>
  </w:style>
  <w:style w:type="paragraph" w:styleId="TOC6">
    <w:name w:val="toc 6"/>
    <w:basedOn w:val="Normal"/>
    <w:next w:val="Normal"/>
    <w:autoRedefine/>
    <w:uiPriority w:val="39"/>
    <w:semiHidden/>
    <w:unhideWhenUsed/>
    <w:locked/>
    <w:rsid w:val="00974B3B"/>
    <w:pPr>
      <w:spacing w:after="100"/>
      <w:ind w:left="1100"/>
    </w:pPr>
  </w:style>
  <w:style w:type="paragraph" w:styleId="TOC7">
    <w:name w:val="toc 7"/>
    <w:basedOn w:val="Normal"/>
    <w:next w:val="Normal"/>
    <w:autoRedefine/>
    <w:uiPriority w:val="39"/>
    <w:semiHidden/>
    <w:unhideWhenUsed/>
    <w:locked/>
    <w:rsid w:val="00974B3B"/>
    <w:pPr>
      <w:spacing w:after="100"/>
      <w:ind w:left="1320"/>
    </w:pPr>
  </w:style>
  <w:style w:type="paragraph" w:styleId="TOC8">
    <w:name w:val="toc 8"/>
    <w:basedOn w:val="Normal"/>
    <w:next w:val="Normal"/>
    <w:autoRedefine/>
    <w:uiPriority w:val="39"/>
    <w:semiHidden/>
    <w:unhideWhenUsed/>
    <w:locked/>
    <w:rsid w:val="00974B3B"/>
    <w:pPr>
      <w:spacing w:after="100"/>
      <w:ind w:left="1540"/>
    </w:pPr>
  </w:style>
  <w:style w:type="paragraph" w:styleId="TOC9">
    <w:name w:val="toc 9"/>
    <w:basedOn w:val="Normal"/>
    <w:next w:val="Normal"/>
    <w:autoRedefine/>
    <w:uiPriority w:val="39"/>
    <w:semiHidden/>
    <w:unhideWhenUsed/>
    <w:locked/>
    <w:rsid w:val="00974B3B"/>
    <w:pPr>
      <w:spacing w:after="100"/>
      <w:ind w:left="1760"/>
    </w:pPr>
  </w:style>
  <w:style w:type="paragraph" w:styleId="BlockText">
    <w:name w:val="Block Text"/>
    <w:basedOn w:val="Normal"/>
    <w:uiPriority w:val="49"/>
    <w:semiHidden/>
    <w:locked/>
    <w:rsid w:val="00974B3B"/>
    <w:pPr>
      <w:ind w:left="1440" w:right="1440"/>
    </w:pPr>
    <w:rPr>
      <w:rFonts w:cs="Times New Roman"/>
      <w:lang w:eastAsia="en-AU"/>
    </w:rPr>
  </w:style>
  <w:style w:type="paragraph" w:styleId="BodyText2">
    <w:name w:val="Body Text 2"/>
    <w:basedOn w:val="Normal"/>
    <w:link w:val="BodyText2Char"/>
    <w:uiPriority w:val="49"/>
    <w:semiHidden/>
    <w:locked/>
    <w:rsid w:val="00974B3B"/>
    <w:pPr>
      <w:spacing w:line="480" w:lineRule="auto"/>
    </w:pPr>
    <w:rPr>
      <w:rFonts w:cs="Times New Roman"/>
      <w:lang w:eastAsia="en-AU"/>
    </w:rPr>
  </w:style>
  <w:style w:type="character" w:customStyle="1" w:styleId="BodyText2Char">
    <w:name w:val="Body Text 2 Char"/>
    <w:basedOn w:val="DefaultParagraphFont"/>
    <w:link w:val="BodyText2"/>
    <w:uiPriority w:val="49"/>
    <w:semiHidden/>
    <w:rsid w:val="00974B3B"/>
    <w:rPr>
      <w:rFonts w:cs="Times New Roman"/>
      <w:color w:val="auto"/>
      <w:lang w:val="en-AU" w:eastAsia="en-AU"/>
    </w:rPr>
  </w:style>
  <w:style w:type="paragraph" w:styleId="BodyText3">
    <w:name w:val="Body Text 3"/>
    <w:basedOn w:val="Normal"/>
    <w:link w:val="BodyText3Char"/>
    <w:uiPriority w:val="49"/>
    <w:semiHidden/>
    <w:locked/>
    <w:rsid w:val="00974B3B"/>
    <w:rPr>
      <w:rFonts w:cs="Times New Roman"/>
      <w:sz w:val="16"/>
      <w:szCs w:val="16"/>
      <w:lang w:eastAsia="en-AU"/>
    </w:rPr>
  </w:style>
  <w:style w:type="character" w:customStyle="1" w:styleId="BodyText3Char">
    <w:name w:val="Body Text 3 Char"/>
    <w:basedOn w:val="DefaultParagraphFont"/>
    <w:link w:val="BodyText3"/>
    <w:uiPriority w:val="49"/>
    <w:semiHidden/>
    <w:rsid w:val="005B4B30"/>
    <w:rPr>
      <w:rFonts w:cs="Times New Roman"/>
      <w:color w:val="auto"/>
      <w:sz w:val="16"/>
      <w:szCs w:val="16"/>
      <w:lang w:val="en-AU" w:eastAsia="en-AU"/>
    </w:rPr>
  </w:style>
  <w:style w:type="paragraph" w:styleId="BodyTextFirstIndent">
    <w:name w:val="Body Text First Indent"/>
    <w:basedOn w:val="Normal"/>
    <w:link w:val="BodyTextFirstIndentChar"/>
    <w:uiPriority w:val="49"/>
    <w:semiHidden/>
    <w:locked/>
    <w:rsid w:val="00974B3B"/>
    <w:pPr>
      <w:ind w:firstLine="210"/>
    </w:pPr>
    <w:rPr>
      <w:rFonts w:cs="Times New Roman"/>
      <w:lang w:eastAsia="en-AU"/>
    </w:rPr>
  </w:style>
  <w:style w:type="character" w:customStyle="1" w:styleId="BodyTextFirstIndentChar">
    <w:name w:val="Body Text First Indent Char"/>
    <w:basedOn w:val="DefaultParagraphFont"/>
    <w:link w:val="BodyTextFirstIndent"/>
    <w:uiPriority w:val="49"/>
    <w:semiHidden/>
    <w:rsid w:val="00974B3B"/>
  </w:style>
  <w:style w:type="paragraph" w:styleId="BodyTextIndent">
    <w:name w:val="Body Text Indent"/>
    <w:basedOn w:val="Normal"/>
    <w:link w:val="BodyTextIndentChar"/>
    <w:uiPriority w:val="49"/>
    <w:semiHidden/>
    <w:locked/>
    <w:rsid w:val="00974B3B"/>
    <w:pPr>
      <w:ind w:left="283"/>
    </w:pPr>
    <w:rPr>
      <w:rFonts w:cs="Times New Roman"/>
      <w:lang w:eastAsia="en-AU"/>
    </w:rPr>
  </w:style>
  <w:style w:type="character" w:customStyle="1" w:styleId="BodyTextIndentChar">
    <w:name w:val="Body Text Indent Char"/>
    <w:basedOn w:val="DefaultParagraphFont"/>
    <w:link w:val="BodyTextIndent"/>
    <w:uiPriority w:val="49"/>
    <w:semiHidden/>
    <w:rsid w:val="00974B3B"/>
    <w:rPr>
      <w:rFonts w:cs="Times New Roman"/>
      <w:color w:val="auto"/>
      <w:lang w:val="en-AU" w:eastAsia="en-AU"/>
    </w:rPr>
  </w:style>
  <w:style w:type="paragraph" w:styleId="BodyTextFirstIndent2">
    <w:name w:val="Body Text First Indent 2"/>
    <w:basedOn w:val="BodyTextIndent"/>
    <w:link w:val="BodyTextFirstIndent2Char"/>
    <w:uiPriority w:val="49"/>
    <w:semiHidden/>
    <w:locked/>
    <w:rsid w:val="00974B3B"/>
    <w:pPr>
      <w:ind w:firstLine="210"/>
    </w:pPr>
  </w:style>
  <w:style w:type="character" w:customStyle="1" w:styleId="BodyTextFirstIndent2Char">
    <w:name w:val="Body Text First Indent 2 Char"/>
    <w:basedOn w:val="BodyTextIndentChar"/>
    <w:link w:val="BodyTextFirstIndent2"/>
    <w:uiPriority w:val="49"/>
    <w:semiHidden/>
    <w:rsid w:val="00974B3B"/>
    <w:rPr>
      <w:rFonts w:cs="Times New Roman"/>
      <w:color w:val="auto"/>
      <w:lang w:val="en-AU" w:eastAsia="en-AU"/>
    </w:rPr>
  </w:style>
  <w:style w:type="paragraph" w:styleId="BodyTextIndent2">
    <w:name w:val="Body Text Indent 2"/>
    <w:basedOn w:val="Normal"/>
    <w:link w:val="BodyTextIndent2Char"/>
    <w:uiPriority w:val="49"/>
    <w:semiHidden/>
    <w:locked/>
    <w:rsid w:val="00974B3B"/>
    <w:pPr>
      <w:spacing w:line="480" w:lineRule="auto"/>
      <w:ind w:left="283"/>
    </w:pPr>
    <w:rPr>
      <w:rFonts w:cs="Times New Roman"/>
      <w:lang w:eastAsia="en-AU"/>
    </w:rPr>
  </w:style>
  <w:style w:type="character" w:customStyle="1" w:styleId="BodyTextIndent2Char">
    <w:name w:val="Body Text Indent 2 Char"/>
    <w:basedOn w:val="DefaultParagraphFont"/>
    <w:link w:val="BodyTextIndent2"/>
    <w:uiPriority w:val="49"/>
    <w:semiHidden/>
    <w:rsid w:val="00974B3B"/>
    <w:rPr>
      <w:rFonts w:cs="Times New Roman"/>
      <w:color w:val="auto"/>
      <w:lang w:val="en-AU" w:eastAsia="en-AU"/>
    </w:rPr>
  </w:style>
  <w:style w:type="paragraph" w:styleId="BodyTextIndent3">
    <w:name w:val="Body Text Indent 3"/>
    <w:basedOn w:val="Normal"/>
    <w:link w:val="BodyTextIndent3Char"/>
    <w:uiPriority w:val="49"/>
    <w:semiHidden/>
    <w:locked/>
    <w:rsid w:val="00974B3B"/>
    <w:pPr>
      <w:ind w:left="283"/>
    </w:pPr>
    <w:rPr>
      <w:rFonts w:cs="Times New Roman"/>
      <w:sz w:val="16"/>
      <w:szCs w:val="16"/>
      <w:lang w:eastAsia="en-AU"/>
    </w:rPr>
  </w:style>
  <w:style w:type="character" w:customStyle="1" w:styleId="BodyTextIndent3Char">
    <w:name w:val="Body Text Indent 3 Char"/>
    <w:basedOn w:val="DefaultParagraphFont"/>
    <w:link w:val="BodyTextIndent3"/>
    <w:uiPriority w:val="49"/>
    <w:semiHidden/>
    <w:rsid w:val="00974B3B"/>
    <w:rPr>
      <w:rFonts w:cs="Times New Roman"/>
      <w:color w:val="auto"/>
      <w:sz w:val="16"/>
      <w:szCs w:val="16"/>
      <w:lang w:val="en-AU" w:eastAsia="en-AU"/>
    </w:rPr>
  </w:style>
  <w:style w:type="paragraph" w:styleId="Closing">
    <w:name w:val="Closing"/>
    <w:basedOn w:val="Normal"/>
    <w:link w:val="ClosingChar"/>
    <w:uiPriority w:val="49"/>
    <w:semiHidden/>
    <w:locked/>
    <w:rsid w:val="00974B3B"/>
    <w:pPr>
      <w:ind w:left="4252"/>
    </w:pPr>
    <w:rPr>
      <w:rFonts w:cs="Times New Roman"/>
      <w:lang w:eastAsia="en-AU"/>
    </w:rPr>
  </w:style>
  <w:style w:type="character" w:customStyle="1" w:styleId="ClosingChar">
    <w:name w:val="Closing Char"/>
    <w:basedOn w:val="DefaultParagraphFont"/>
    <w:link w:val="Closing"/>
    <w:uiPriority w:val="49"/>
    <w:semiHidden/>
    <w:rsid w:val="00974B3B"/>
    <w:rPr>
      <w:rFonts w:cs="Times New Roman"/>
      <w:color w:val="auto"/>
      <w:lang w:val="en-AU" w:eastAsia="en-AU"/>
    </w:rPr>
  </w:style>
  <w:style w:type="paragraph" w:styleId="DocumentMap">
    <w:name w:val="Document Map"/>
    <w:basedOn w:val="Normal"/>
    <w:link w:val="DocumentMapChar"/>
    <w:uiPriority w:val="49"/>
    <w:semiHidden/>
    <w:locked/>
    <w:rsid w:val="00974B3B"/>
    <w:pPr>
      <w:shd w:val="clear" w:color="auto" w:fill="000080"/>
    </w:pPr>
    <w:rPr>
      <w:rFonts w:cs="Tahoma"/>
      <w:lang w:eastAsia="en-AU"/>
    </w:rPr>
  </w:style>
  <w:style w:type="character" w:customStyle="1" w:styleId="DocumentMapChar">
    <w:name w:val="Document Map Char"/>
    <w:basedOn w:val="DefaultParagraphFont"/>
    <w:link w:val="DocumentMap"/>
    <w:uiPriority w:val="49"/>
    <w:semiHidden/>
    <w:rsid w:val="00974B3B"/>
    <w:rPr>
      <w:rFonts w:cs="Tahoma"/>
      <w:color w:val="auto"/>
      <w:shd w:val="clear" w:color="auto" w:fill="000080"/>
      <w:lang w:val="en-AU" w:eastAsia="en-AU"/>
    </w:rPr>
  </w:style>
  <w:style w:type="paragraph" w:styleId="E-mailSignature">
    <w:name w:val="E-mail Signature"/>
    <w:basedOn w:val="Normal"/>
    <w:link w:val="E-mailSignatureChar"/>
    <w:uiPriority w:val="49"/>
    <w:semiHidden/>
    <w:locked/>
    <w:rsid w:val="00974B3B"/>
    <w:rPr>
      <w:rFonts w:cs="Times New Roman"/>
      <w:lang w:eastAsia="en-AU"/>
    </w:rPr>
  </w:style>
  <w:style w:type="character" w:customStyle="1" w:styleId="E-mailSignatureChar">
    <w:name w:val="E-mail Signature Char"/>
    <w:basedOn w:val="DefaultParagraphFont"/>
    <w:link w:val="E-mailSignature"/>
    <w:uiPriority w:val="49"/>
    <w:semiHidden/>
    <w:rsid w:val="00974B3B"/>
    <w:rPr>
      <w:rFonts w:cs="Times New Roman"/>
      <w:color w:val="auto"/>
      <w:lang w:val="en-AU" w:eastAsia="en-AU"/>
    </w:rPr>
  </w:style>
  <w:style w:type="paragraph" w:styleId="EnvelopeAddress">
    <w:name w:val="envelope address"/>
    <w:basedOn w:val="Normal"/>
    <w:uiPriority w:val="49"/>
    <w:semiHidden/>
    <w:locked/>
    <w:rsid w:val="00974B3B"/>
    <w:pPr>
      <w:framePr w:w="7920" w:h="1980" w:hRule="exact" w:hSpace="180" w:wrap="auto" w:hAnchor="page" w:xAlign="center" w:yAlign="bottom"/>
      <w:ind w:left="2880"/>
    </w:pPr>
    <w:rPr>
      <w:sz w:val="24"/>
      <w:szCs w:val="24"/>
      <w:lang w:eastAsia="en-AU"/>
    </w:rPr>
  </w:style>
  <w:style w:type="paragraph" w:styleId="EnvelopeReturn">
    <w:name w:val="envelope return"/>
    <w:basedOn w:val="Normal"/>
    <w:uiPriority w:val="49"/>
    <w:semiHidden/>
    <w:locked/>
    <w:rsid w:val="00974B3B"/>
    <w:rPr>
      <w:lang w:eastAsia="en-AU"/>
    </w:rPr>
  </w:style>
  <w:style w:type="paragraph" w:styleId="HTMLAddress">
    <w:name w:val="HTML Address"/>
    <w:basedOn w:val="Normal"/>
    <w:link w:val="HTMLAddressChar"/>
    <w:uiPriority w:val="49"/>
    <w:semiHidden/>
    <w:locked/>
    <w:rsid w:val="00974B3B"/>
    <w:rPr>
      <w:rFonts w:cs="Times New Roman"/>
      <w:i/>
      <w:iCs/>
      <w:lang w:eastAsia="en-AU"/>
    </w:rPr>
  </w:style>
  <w:style w:type="character" w:customStyle="1" w:styleId="HTMLAddressChar">
    <w:name w:val="HTML Address Char"/>
    <w:basedOn w:val="DefaultParagraphFont"/>
    <w:link w:val="HTMLAddress"/>
    <w:uiPriority w:val="49"/>
    <w:semiHidden/>
    <w:rsid w:val="00974B3B"/>
    <w:rPr>
      <w:rFonts w:cs="Times New Roman"/>
      <w:i/>
      <w:iCs/>
      <w:color w:val="auto"/>
      <w:lang w:val="en-AU" w:eastAsia="en-AU"/>
    </w:rPr>
  </w:style>
  <w:style w:type="paragraph" w:styleId="HTMLPreformatted">
    <w:name w:val="HTML Preformatted"/>
    <w:basedOn w:val="Normal"/>
    <w:link w:val="HTMLPreformattedChar"/>
    <w:uiPriority w:val="49"/>
    <w:semiHidden/>
    <w:locked/>
    <w:rsid w:val="00974B3B"/>
    <w:rPr>
      <w:rFonts w:cs="Courier New"/>
      <w:lang w:eastAsia="en-AU"/>
    </w:rPr>
  </w:style>
  <w:style w:type="character" w:customStyle="1" w:styleId="HTMLPreformattedChar">
    <w:name w:val="HTML Preformatted Char"/>
    <w:basedOn w:val="DefaultParagraphFont"/>
    <w:link w:val="HTMLPreformatted"/>
    <w:uiPriority w:val="49"/>
    <w:semiHidden/>
    <w:rsid w:val="00974B3B"/>
    <w:rPr>
      <w:rFonts w:cs="Courier New"/>
      <w:color w:val="auto"/>
      <w:lang w:val="en-AU" w:eastAsia="en-AU"/>
    </w:rPr>
  </w:style>
  <w:style w:type="paragraph" w:styleId="Index1">
    <w:name w:val="index 1"/>
    <w:basedOn w:val="Normal"/>
    <w:next w:val="Normal"/>
    <w:autoRedefine/>
    <w:uiPriority w:val="49"/>
    <w:semiHidden/>
    <w:locked/>
    <w:rsid w:val="00974B3B"/>
    <w:pPr>
      <w:ind w:left="200" w:hanging="200"/>
    </w:pPr>
    <w:rPr>
      <w:rFonts w:cs="Times New Roman"/>
      <w:lang w:eastAsia="en-AU"/>
    </w:rPr>
  </w:style>
  <w:style w:type="paragraph" w:styleId="Index2">
    <w:name w:val="index 2"/>
    <w:basedOn w:val="Normal"/>
    <w:next w:val="Normal"/>
    <w:autoRedefine/>
    <w:uiPriority w:val="49"/>
    <w:semiHidden/>
    <w:locked/>
    <w:rsid w:val="00974B3B"/>
    <w:pPr>
      <w:ind w:left="400" w:hanging="200"/>
    </w:pPr>
    <w:rPr>
      <w:rFonts w:cs="Times New Roman"/>
      <w:lang w:eastAsia="en-AU"/>
    </w:rPr>
  </w:style>
  <w:style w:type="paragraph" w:styleId="Index3">
    <w:name w:val="index 3"/>
    <w:basedOn w:val="Normal"/>
    <w:next w:val="Normal"/>
    <w:autoRedefine/>
    <w:uiPriority w:val="49"/>
    <w:semiHidden/>
    <w:locked/>
    <w:rsid w:val="00974B3B"/>
    <w:pPr>
      <w:ind w:left="600" w:hanging="200"/>
    </w:pPr>
    <w:rPr>
      <w:rFonts w:cs="Times New Roman"/>
      <w:lang w:eastAsia="en-AU"/>
    </w:rPr>
  </w:style>
  <w:style w:type="paragraph" w:styleId="Index4">
    <w:name w:val="index 4"/>
    <w:basedOn w:val="Normal"/>
    <w:next w:val="Normal"/>
    <w:autoRedefine/>
    <w:uiPriority w:val="49"/>
    <w:semiHidden/>
    <w:locked/>
    <w:rsid w:val="00974B3B"/>
    <w:pPr>
      <w:ind w:left="800" w:hanging="200"/>
    </w:pPr>
    <w:rPr>
      <w:rFonts w:cs="Times New Roman"/>
      <w:lang w:eastAsia="en-AU"/>
    </w:rPr>
  </w:style>
  <w:style w:type="paragraph" w:styleId="Index5">
    <w:name w:val="index 5"/>
    <w:basedOn w:val="Normal"/>
    <w:next w:val="Normal"/>
    <w:autoRedefine/>
    <w:uiPriority w:val="49"/>
    <w:semiHidden/>
    <w:locked/>
    <w:rsid w:val="00974B3B"/>
    <w:pPr>
      <w:ind w:left="1000" w:hanging="200"/>
    </w:pPr>
    <w:rPr>
      <w:rFonts w:cs="Times New Roman"/>
      <w:lang w:eastAsia="en-AU"/>
    </w:rPr>
  </w:style>
  <w:style w:type="paragraph" w:styleId="Index6">
    <w:name w:val="index 6"/>
    <w:basedOn w:val="Normal"/>
    <w:next w:val="Normal"/>
    <w:autoRedefine/>
    <w:uiPriority w:val="49"/>
    <w:semiHidden/>
    <w:locked/>
    <w:rsid w:val="00974B3B"/>
    <w:pPr>
      <w:ind w:left="1200" w:hanging="200"/>
    </w:pPr>
    <w:rPr>
      <w:rFonts w:cs="Times New Roman"/>
      <w:lang w:eastAsia="en-AU"/>
    </w:rPr>
  </w:style>
  <w:style w:type="paragraph" w:styleId="Index7">
    <w:name w:val="index 7"/>
    <w:basedOn w:val="Normal"/>
    <w:next w:val="Normal"/>
    <w:autoRedefine/>
    <w:uiPriority w:val="49"/>
    <w:semiHidden/>
    <w:locked/>
    <w:rsid w:val="00974B3B"/>
    <w:pPr>
      <w:ind w:left="1400" w:hanging="200"/>
    </w:pPr>
    <w:rPr>
      <w:rFonts w:cs="Times New Roman"/>
      <w:lang w:eastAsia="en-AU"/>
    </w:rPr>
  </w:style>
  <w:style w:type="paragraph" w:styleId="Index8">
    <w:name w:val="index 8"/>
    <w:basedOn w:val="Normal"/>
    <w:next w:val="Normal"/>
    <w:autoRedefine/>
    <w:uiPriority w:val="49"/>
    <w:semiHidden/>
    <w:locked/>
    <w:rsid w:val="00974B3B"/>
    <w:pPr>
      <w:ind w:left="1600" w:hanging="200"/>
    </w:pPr>
    <w:rPr>
      <w:rFonts w:cs="Times New Roman"/>
      <w:lang w:eastAsia="en-AU"/>
    </w:rPr>
  </w:style>
  <w:style w:type="paragraph" w:styleId="Index9">
    <w:name w:val="index 9"/>
    <w:basedOn w:val="Normal"/>
    <w:next w:val="Normal"/>
    <w:autoRedefine/>
    <w:uiPriority w:val="49"/>
    <w:semiHidden/>
    <w:locked/>
    <w:rsid w:val="00974B3B"/>
    <w:pPr>
      <w:ind w:left="1800" w:hanging="200"/>
    </w:pPr>
    <w:rPr>
      <w:rFonts w:cs="Times New Roman"/>
      <w:lang w:eastAsia="en-AU"/>
    </w:rPr>
  </w:style>
  <w:style w:type="paragraph" w:styleId="IndexHeading">
    <w:name w:val="index heading"/>
    <w:basedOn w:val="Normal"/>
    <w:next w:val="Index1"/>
    <w:uiPriority w:val="49"/>
    <w:semiHidden/>
    <w:locked/>
    <w:rsid w:val="00974B3B"/>
    <w:rPr>
      <w:b/>
      <w:bCs/>
      <w:lang w:eastAsia="en-AU"/>
    </w:rPr>
  </w:style>
  <w:style w:type="paragraph" w:styleId="List">
    <w:name w:val="List"/>
    <w:basedOn w:val="Normal"/>
    <w:uiPriority w:val="3"/>
    <w:qFormat/>
    <w:rsid w:val="00422A32"/>
    <w:pPr>
      <w:numPr>
        <w:numId w:val="6"/>
      </w:numPr>
      <w:suppressAutoHyphens/>
      <w:spacing w:before="40" w:after="40"/>
    </w:pPr>
    <w:rPr>
      <w:rFonts w:cs="Times New Roman"/>
      <w:szCs w:val="24"/>
      <w:lang w:eastAsia="en-AU"/>
    </w:rPr>
  </w:style>
  <w:style w:type="paragraph" w:styleId="List2">
    <w:name w:val="List 2"/>
    <w:basedOn w:val="Normal"/>
    <w:uiPriority w:val="3"/>
    <w:qFormat/>
    <w:rsid w:val="00422A32"/>
    <w:pPr>
      <w:numPr>
        <w:ilvl w:val="1"/>
        <w:numId w:val="6"/>
      </w:numPr>
      <w:suppressAutoHyphens/>
      <w:spacing w:before="40" w:after="40"/>
      <w:ind w:left="850" w:hanging="425"/>
    </w:pPr>
    <w:rPr>
      <w:rFonts w:cs="Times New Roman"/>
      <w:szCs w:val="24"/>
      <w:lang w:eastAsia="en-AU"/>
    </w:rPr>
  </w:style>
  <w:style w:type="paragraph" w:styleId="List3">
    <w:name w:val="List 3"/>
    <w:basedOn w:val="Normal"/>
    <w:uiPriority w:val="3"/>
    <w:qFormat/>
    <w:rsid w:val="00422A32"/>
    <w:pPr>
      <w:numPr>
        <w:ilvl w:val="2"/>
        <w:numId w:val="6"/>
      </w:numPr>
      <w:suppressAutoHyphens/>
      <w:spacing w:before="40" w:after="40"/>
    </w:pPr>
    <w:rPr>
      <w:rFonts w:cs="Times New Roman"/>
      <w:szCs w:val="24"/>
      <w:lang w:eastAsia="en-AU"/>
    </w:rPr>
  </w:style>
  <w:style w:type="paragraph" w:styleId="List4">
    <w:name w:val="List 4"/>
    <w:basedOn w:val="Normal"/>
    <w:uiPriority w:val="3"/>
    <w:qFormat/>
    <w:rsid w:val="00422A32"/>
    <w:pPr>
      <w:numPr>
        <w:ilvl w:val="3"/>
        <w:numId w:val="6"/>
      </w:numPr>
      <w:suppressAutoHyphens/>
      <w:spacing w:before="40" w:after="40"/>
    </w:pPr>
    <w:rPr>
      <w:rFonts w:cs="Times New Roman"/>
      <w:szCs w:val="24"/>
      <w:lang w:eastAsia="en-AU"/>
    </w:rPr>
  </w:style>
  <w:style w:type="paragraph" w:styleId="List5">
    <w:name w:val="List 5"/>
    <w:basedOn w:val="Normal"/>
    <w:uiPriority w:val="49"/>
    <w:semiHidden/>
    <w:locked/>
    <w:rsid w:val="00974B3B"/>
    <w:pPr>
      <w:ind w:left="1415" w:hanging="283"/>
    </w:pPr>
    <w:rPr>
      <w:rFonts w:cs="Times New Roman"/>
      <w:lang w:eastAsia="en-AU"/>
    </w:rPr>
  </w:style>
  <w:style w:type="paragraph" w:styleId="ListBullet4">
    <w:name w:val="List Bullet 4"/>
    <w:basedOn w:val="Normal"/>
    <w:uiPriority w:val="2"/>
    <w:qFormat/>
    <w:rsid w:val="00422A32"/>
    <w:pPr>
      <w:numPr>
        <w:ilvl w:val="3"/>
        <w:numId w:val="4"/>
      </w:numPr>
      <w:spacing w:before="40" w:after="40"/>
    </w:pPr>
  </w:style>
  <w:style w:type="paragraph" w:styleId="ListBullet5">
    <w:name w:val="List Bullet 5"/>
    <w:basedOn w:val="Normal"/>
    <w:uiPriority w:val="49"/>
    <w:semiHidden/>
    <w:locked/>
    <w:rsid w:val="00974B3B"/>
    <w:pPr>
      <w:tabs>
        <w:tab w:val="num" w:pos="1492"/>
      </w:tabs>
      <w:ind w:left="1492" w:hanging="360"/>
    </w:pPr>
    <w:rPr>
      <w:rFonts w:cs="Times New Roman"/>
      <w:lang w:eastAsia="en-AU"/>
    </w:rPr>
  </w:style>
  <w:style w:type="paragraph" w:styleId="ListContinue4">
    <w:name w:val="List Continue 4"/>
    <w:basedOn w:val="Normal"/>
    <w:uiPriority w:val="49"/>
    <w:semiHidden/>
    <w:locked/>
    <w:rsid w:val="00974B3B"/>
    <w:pPr>
      <w:ind w:left="1132"/>
    </w:pPr>
    <w:rPr>
      <w:rFonts w:cs="Times New Roman"/>
      <w:lang w:eastAsia="en-AU"/>
    </w:rPr>
  </w:style>
  <w:style w:type="paragraph" w:styleId="ListContinue5">
    <w:name w:val="List Continue 5"/>
    <w:basedOn w:val="Normal"/>
    <w:uiPriority w:val="49"/>
    <w:semiHidden/>
    <w:locked/>
    <w:rsid w:val="00974B3B"/>
    <w:pPr>
      <w:ind w:left="1415"/>
    </w:pPr>
    <w:rPr>
      <w:rFonts w:cs="Times New Roman"/>
      <w:lang w:eastAsia="en-AU"/>
    </w:rPr>
  </w:style>
  <w:style w:type="paragraph" w:styleId="ListNumber4">
    <w:name w:val="List Number 4"/>
    <w:basedOn w:val="Normal"/>
    <w:uiPriority w:val="49"/>
    <w:semiHidden/>
    <w:locked/>
    <w:rsid w:val="00974B3B"/>
    <w:pPr>
      <w:tabs>
        <w:tab w:val="num" w:pos="1209"/>
      </w:tabs>
      <w:ind w:left="1209" w:hanging="360"/>
    </w:pPr>
    <w:rPr>
      <w:rFonts w:cs="Times New Roman"/>
      <w:lang w:eastAsia="en-AU"/>
    </w:rPr>
  </w:style>
  <w:style w:type="paragraph" w:styleId="ListNumber5">
    <w:name w:val="List Number 5"/>
    <w:basedOn w:val="Normal"/>
    <w:uiPriority w:val="49"/>
    <w:semiHidden/>
    <w:locked/>
    <w:rsid w:val="00974B3B"/>
    <w:pPr>
      <w:tabs>
        <w:tab w:val="num" w:pos="1492"/>
      </w:tabs>
      <w:ind w:left="1492" w:hanging="360"/>
    </w:pPr>
    <w:rPr>
      <w:rFonts w:cs="Times New Roman"/>
      <w:lang w:eastAsia="en-AU"/>
    </w:rPr>
  </w:style>
  <w:style w:type="paragraph" w:styleId="MessageHeader">
    <w:name w:val="Message Header"/>
    <w:basedOn w:val="Normal"/>
    <w:link w:val="MessageHeaderChar"/>
    <w:uiPriority w:val="49"/>
    <w:semiHidden/>
    <w:locked/>
    <w:rsid w:val="00974B3B"/>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lang w:eastAsia="en-AU"/>
    </w:rPr>
  </w:style>
  <w:style w:type="character" w:customStyle="1" w:styleId="MessageHeaderChar">
    <w:name w:val="Message Header Char"/>
    <w:basedOn w:val="DefaultParagraphFont"/>
    <w:link w:val="MessageHeader"/>
    <w:uiPriority w:val="49"/>
    <w:semiHidden/>
    <w:rsid w:val="00974B3B"/>
    <w:rPr>
      <w:color w:val="auto"/>
      <w:sz w:val="24"/>
      <w:szCs w:val="24"/>
      <w:shd w:val="pct20" w:color="auto" w:fill="auto"/>
      <w:lang w:val="en-AU" w:eastAsia="en-AU"/>
    </w:rPr>
  </w:style>
  <w:style w:type="paragraph" w:styleId="NoteHeading">
    <w:name w:val="Note Heading"/>
    <w:basedOn w:val="Normal"/>
    <w:next w:val="Normal"/>
    <w:link w:val="NoteHeadingChar"/>
    <w:uiPriority w:val="49"/>
    <w:semiHidden/>
    <w:locked/>
    <w:rsid w:val="00974B3B"/>
    <w:rPr>
      <w:rFonts w:cs="Times New Roman"/>
      <w:lang w:eastAsia="en-AU"/>
    </w:rPr>
  </w:style>
  <w:style w:type="character" w:customStyle="1" w:styleId="NoteHeadingChar">
    <w:name w:val="Note Heading Char"/>
    <w:basedOn w:val="DefaultParagraphFont"/>
    <w:link w:val="NoteHeading"/>
    <w:uiPriority w:val="49"/>
    <w:semiHidden/>
    <w:rsid w:val="00974B3B"/>
    <w:rPr>
      <w:rFonts w:cs="Times New Roman"/>
      <w:color w:val="auto"/>
      <w:lang w:val="en-AU" w:eastAsia="en-AU"/>
    </w:rPr>
  </w:style>
  <w:style w:type="paragraph" w:styleId="PlainText">
    <w:name w:val="Plain Text"/>
    <w:basedOn w:val="Normal"/>
    <w:link w:val="PlainTextChar"/>
    <w:uiPriority w:val="99"/>
    <w:semiHidden/>
    <w:locked/>
    <w:rsid w:val="00974B3B"/>
    <w:rPr>
      <w:rFonts w:cs="Courier New"/>
      <w:lang w:eastAsia="en-AU"/>
    </w:rPr>
  </w:style>
  <w:style w:type="character" w:customStyle="1" w:styleId="PlainTextChar">
    <w:name w:val="Plain Text Char"/>
    <w:basedOn w:val="DefaultParagraphFont"/>
    <w:link w:val="PlainText"/>
    <w:uiPriority w:val="99"/>
    <w:semiHidden/>
    <w:rsid w:val="00974B3B"/>
    <w:rPr>
      <w:rFonts w:cs="Courier New"/>
      <w:color w:val="auto"/>
      <w:lang w:val="en-AU" w:eastAsia="en-AU"/>
    </w:rPr>
  </w:style>
  <w:style w:type="paragraph" w:styleId="Salutation">
    <w:name w:val="Salutation"/>
    <w:basedOn w:val="Normal"/>
    <w:next w:val="Normal"/>
    <w:link w:val="SalutationChar"/>
    <w:locked/>
    <w:rsid w:val="00974B3B"/>
    <w:rPr>
      <w:rFonts w:cs="Times New Roman"/>
      <w:lang w:eastAsia="en-AU"/>
    </w:rPr>
  </w:style>
  <w:style w:type="character" w:customStyle="1" w:styleId="SalutationChar">
    <w:name w:val="Salutation Char"/>
    <w:basedOn w:val="DefaultParagraphFont"/>
    <w:link w:val="Salutation"/>
    <w:rsid w:val="00974B3B"/>
    <w:rPr>
      <w:rFonts w:cs="Times New Roman"/>
      <w:color w:val="auto"/>
      <w:lang w:val="en-AU" w:eastAsia="en-AU"/>
    </w:rPr>
  </w:style>
  <w:style w:type="paragraph" w:styleId="Signature">
    <w:name w:val="Signature"/>
    <w:basedOn w:val="Normal"/>
    <w:link w:val="SignatureChar"/>
    <w:uiPriority w:val="49"/>
    <w:semiHidden/>
    <w:locked/>
    <w:rsid w:val="00974B3B"/>
    <w:pPr>
      <w:ind w:left="4252"/>
    </w:pPr>
    <w:rPr>
      <w:rFonts w:cs="Times New Roman"/>
      <w:lang w:eastAsia="en-AU"/>
    </w:rPr>
  </w:style>
  <w:style w:type="character" w:customStyle="1" w:styleId="SignatureChar">
    <w:name w:val="Signature Char"/>
    <w:basedOn w:val="DefaultParagraphFont"/>
    <w:link w:val="Signature"/>
    <w:uiPriority w:val="49"/>
    <w:semiHidden/>
    <w:rsid w:val="00974B3B"/>
    <w:rPr>
      <w:rFonts w:cs="Times New Roman"/>
      <w:color w:val="auto"/>
      <w:lang w:val="en-AU" w:eastAsia="en-AU"/>
    </w:rPr>
  </w:style>
  <w:style w:type="paragraph" w:styleId="TOAHeading">
    <w:name w:val="toa heading"/>
    <w:basedOn w:val="Normal"/>
    <w:next w:val="Normal"/>
    <w:uiPriority w:val="39"/>
    <w:semiHidden/>
    <w:locked/>
    <w:rsid w:val="00974B3B"/>
    <w:rPr>
      <w:b/>
      <w:bCs/>
      <w:sz w:val="24"/>
      <w:szCs w:val="24"/>
      <w:lang w:eastAsia="en-AU"/>
    </w:rPr>
  </w:style>
  <w:style w:type="paragraph" w:styleId="ListNumber2">
    <w:name w:val="List Number 2"/>
    <w:basedOn w:val="Normal"/>
    <w:uiPriority w:val="11"/>
    <w:semiHidden/>
    <w:locked/>
    <w:rsid w:val="00974B3B"/>
    <w:pPr>
      <w:numPr>
        <w:ilvl w:val="1"/>
        <w:numId w:val="5"/>
      </w:numPr>
    </w:pPr>
    <w:rPr>
      <w:rFonts w:cs="Times New Roman"/>
      <w:lang w:eastAsia="en-AU"/>
    </w:rPr>
  </w:style>
  <w:style w:type="paragraph" w:styleId="ListNumber3">
    <w:name w:val="List Number 3"/>
    <w:basedOn w:val="Normal"/>
    <w:uiPriority w:val="11"/>
    <w:semiHidden/>
    <w:locked/>
    <w:rsid w:val="00974B3B"/>
    <w:pPr>
      <w:numPr>
        <w:ilvl w:val="2"/>
        <w:numId w:val="5"/>
      </w:numPr>
    </w:pPr>
    <w:rPr>
      <w:rFonts w:cs="Times New Roman"/>
      <w:lang w:eastAsia="en-AU"/>
    </w:rPr>
  </w:style>
  <w:style w:type="paragraph" w:styleId="ListContinue">
    <w:name w:val="List Continue"/>
    <w:basedOn w:val="Normal"/>
    <w:uiPriority w:val="11"/>
    <w:semiHidden/>
    <w:qFormat/>
    <w:locked/>
    <w:rsid w:val="00974B3B"/>
    <w:pPr>
      <w:ind w:left="283"/>
    </w:pPr>
    <w:rPr>
      <w:rFonts w:cs="Times New Roman"/>
      <w:lang w:eastAsia="en-AU"/>
    </w:rPr>
  </w:style>
  <w:style w:type="paragraph" w:styleId="ListContinue2">
    <w:name w:val="List Continue 2"/>
    <w:basedOn w:val="Normal"/>
    <w:uiPriority w:val="11"/>
    <w:semiHidden/>
    <w:locked/>
    <w:rsid w:val="00974B3B"/>
    <w:pPr>
      <w:ind w:left="567"/>
    </w:pPr>
    <w:rPr>
      <w:rFonts w:cs="Times New Roman"/>
      <w:lang w:eastAsia="en-AU"/>
    </w:rPr>
  </w:style>
  <w:style w:type="paragraph" w:styleId="ListContinue3">
    <w:name w:val="List Continue 3"/>
    <w:basedOn w:val="Normal"/>
    <w:uiPriority w:val="11"/>
    <w:semiHidden/>
    <w:locked/>
    <w:rsid w:val="00974B3B"/>
    <w:pPr>
      <w:ind w:left="850"/>
    </w:pPr>
    <w:rPr>
      <w:rFonts w:cs="Times New Roman"/>
      <w:lang w:eastAsia="en-AU"/>
    </w:rPr>
  </w:style>
  <w:style w:type="table" w:styleId="TableClassic1">
    <w:name w:val="Table Classic 1"/>
    <w:basedOn w:val="TableGrid"/>
    <w:uiPriority w:val="99"/>
    <w:semiHidden/>
    <w:unhideWhenUsed/>
    <w:locked/>
    <w:rsid w:val="00974B3B"/>
    <w:pPr>
      <w:spacing w:after="120"/>
    </w:pPr>
    <w:rPr>
      <w:sz w:val="18"/>
      <w:lang w:val="en-AU" w:eastAsia="en-AU"/>
    </w:rPr>
    <w:tblP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CellMar>
        <w:left w:w="57" w:type="dxa"/>
        <w:right w:w="57"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bottom w:val="single" w:sz="6" w:space="0" w:color="00000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uiPriority w:val="99"/>
    <w:unhideWhenUsed/>
    <w:locked/>
    <w:rsid w:val="00974B3B"/>
    <w:rPr>
      <w:rFonts w:cs="Times New Roman"/>
      <w:lang w:val="en-AU" w:eastAsia="en-AU"/>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Pr>
    <w:trPr>
      <w:cantSplit/>
    </w:trPr>
    <w:tcPr>
      <w:shd w:val="clear" w:color="auto" w:fill="auto"/>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l2br w:val="nil"/>
          <w:tr2bl w:val="nil"/>
        </w:tcBorders>
        <w:shd w:val="clear" w:color="auto" w:fill="auto"/>
      </w:tcPr>
    </w:tblStylePr>
    <w:tblStylePr w:type="firstCol">
      <w:rPr>
        <w:bCs/>
        <w:caps/>
        <w:color w:val="154E8F"/>
      </w:rPr>
      <w:tblPr/>
      <w:tcPr>
        <w:tcBorders>
          <w:right w:val="single" w:sz="4" w:space="0" w:color="87746A"/>
        </w:tcBorders>
        <w:shd w:val="solid" w:color="D2DADD" w:fill="D9D9D9"/>
      </w:tcPr>
    </w:tblStylePr>
    <w:tblStylePr w:type="lastCol">
      <w:rPr>
        <w:b w:val="0"/>
        <w:bCs/>
      </w:rPr>
      <w:tblPr/>
      <w:tcPr>
        <w:tcBorders>
          <w:tl2br w:val="none" w:sz="0" w:space="0" w:color="auto"/>
          <w:tr2bl w:val="none" w:sz="0" w:space="0" w:color="auto"/>
        </w:tcBorders>
      </w:tcPr>
    </w:tblStylePr>
    <w:tblStylePr w:type="swCell">
      <w:rPr>
        <w:color w:val="365F91"/>
      </w:rPr>
      <w:tblPr/>
      <w:tcPr>
        <w:tcBorders>
          <w:right w:val="single" w:sz="4" w:space="0" w:color="B20838"/>
        </w:tcBorders>
        <w:shd w:val="clear" w:color="auto" w:fill="D9D9D9"/>
      </w:tcPr>
    </w:tblStylePr>
  </w:style>
  <w:style w:type="paragraph" w:styleId="Bibliography">
    <w:name w:val="Bibliography"/>
    <w:basedOn w:val="Normal"/>
    <w:next w:val="Normal"/>
    <w:uiPriority w:val="37"/>
    <w:semiHidden/>
    <w:unhideWhenUsed/>
    <w:locked/>
    <w:rsid w:val="00974B3B"/>
  </w:style>
  <w:style w:type="paragraph" w:styleId="IntenseQuote">
    <w:name w:val="Intense Quote"/>
    <w:basedOn w:val="Normal"/>
    <w:next w:val="Normal"/>
    <w:link w:val="IntenseQuoteChar"/>
    <w:uiPriority w:val="30"/>
    <w:semiHidden/>
    <w:qFormat/>
    <w:locked/>
    <w:rsid w:val="00974B3B"/>
    <w:pPr>
      <w:pBdr>
        <w:bottom w:val="single" w:sz="4" w:space="4" w:color="4D5259" w:themeColor="accent1"/>
      </w:pBdr>
      <w:spacing w:before="200" w:after="280"/>
      <w:ind w:left="936" w:right="936"/>
    </w:pPr>
    <w:rPr>
      <w:b/>
      <w:bCs/>
      <w:i/>
      <w:iCs/>
      <w:color w:val="4D5259" w:themeColor="accent1"/>
    </w:rPr>
  </w:style>
  <w:style w:type="character" w:customStyle="1" w:styleId="IntenseQuoteChar">
    <w:name w:val="Intense Quote Char"/>
    <w:basedOn w:val="DefaultParagraphFont"/>
    <w:link w:val="IntenseQuote"/>
    <w:uiPriority w:val="30"/>
    <w:semiHidden/>
    <w:rsid w:val="005B4B30"/>
    <w:rPr>
      <w:b/>
      <w:bCs/>
      <w:i/>
      <w:iCs/>
      <w:color w:val="4D5259" w:themeColor="accent1"/>
    </w:rPr>
  </w:style>
  <w:style w:type="paragraph" w:styleId="ListBullet">
    <w:name w:val="List Bullet"/>
    <w:basedOn w:val="Normal"/>
    <w:uiPriority w:val="2"/>
    <w:qFormat/>
    <w:rsid w:val="00422A32"/>
    <w:pPr>
      <w:numPr>
        <w:numId w:val="4"/>
      </w:numPr>
      <w:spacing w:before="40" w:after="40"/>
    </w:pPr>
    <w:rPr>
      <w:szCs w:val="21"/>
      <w:lang w:eastAsia="en-NZ"/>
    </w:rPr>
  </w:style>
  <w:style w:type="paragraph" w:styleId="ListBullet2">
    <w:name w:val="List Bullet 2"/>
    <w:basedOn w:val="Normal"/>
    <w:uiPriority w:val="2"/>
    <w:qFormat/>
    <w:rsid w:val="00422A32"/>
    <w:pPr>
      <w:numPr>
        <w:ilvl w:val="1"/>
        <w:numId w:val="4"/>
      </w:numPr>
      <w:spacing w:before="40" w:after="40"/>
    </w:pPr>
    <w:rPr>
      <w:szCs w:val="21"/>
      <w:lang w:eastAsia="en-NZ"/>
    </w:rPr>
  </w:style>
  <w:style w:type="paragraph" w:styleId="ListBullet3">
    <w:name w:val="List Bullet 3"/>
    <w:basedOn w:val="Normal"/>
    <w:uiPriority w:val="2"/>
    <w:qFormat/>
    <w:rsid w:val="00422A32"/>
    <w:pPr>
      <w:numPr>
        <w:ilvl w:val="2"/>
        <w:numId w:val="4"/>
      </w:numPr>
      <w:spacing w:before="40" w:after="40"/>
    </w:pPr>
    <w:rPr>
      <w:szCs w:val="21"/>
      <w:lang w:eastAsia="en-NZ"/>
    </w:rPr>
  </w:style>
  <w:style w:type="paragraph" w:styleId="NoSpacing">
    <w:name w:val="No Spacing"/>
    <w:uiPriority w:val="1"/>
    <w:semiHidden/>
    <w:locked/>
    <w:rsid w:val="00974B3B"/>
    <w:pPr>
      <w:spacing w:after="0"/>
    </w:pPr>
  </w:style>
  <w:style w:type="paragraph" w:styleId="NormalIndent">
    <w:name w:val="Normal Indent"/>
    <w:basedOn w:val="Normal"/>
    <w:next w:val="Normal"/>
    <w:rsid w:val="00996110"/>
    <w:pPr>
      <w:ind w:left="426"/>
    </w:pPr>
    <w:rPr>
      <w:rFonts w:cs="Times New Roman"/>
      <w:lang w:eastAsia="en-AU"/>
    </w:rPr>
  </w:style>
  <w:style w:type="table" w:styleId="MediumList2-Accent1">
    <w:name w:val="Medium List 2 Accent 1"/>
    <w:basedOn w:val="TableNormal"/>
    <w:uiPriority w:val="66"/>
    <w:locked/>
    <w:rsid w:val="00974B3B"/>
    <w:pPr>
      <w:spacing w:after="0"/>
    </w:pPr>
    <w:rPr>
      <w:rFonts w:asciiTheme="majorHAnsi" w:eastAsiaTheme="majorEastAsia" w:hAnsiTheme="majorHAnsi" w:cstheme="majorBidi"/>
    </w:r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rPr>
        <w:sz w:val="24"/>
        <w:szCs w:val="24"/>
      </w:rPr>
      <w:tblPr/>
      <w:tcPr>
        <w:tcBorders>
          <w:top w:val="nil"/>
          <w:left w:val="nil"/>
          <w:bottom w:val="single" w:sz="24" w:space="0" w:color="4D5259" w:themeColor="accent1"/>
          <w:right w:val="nil"/>
          <w:insideH w:val="nil"/>
          <w:insideV w:val="nil"/>
        </w:tcBorders>
        <w:shd w:val="clear" w:color="auto" w:fill="FFFFFF" w:themeFill="background1"/>
      </w:tcPr>
    </w:tblStylePr>
    <w:tblStylePr w:type="lastRow">
      <w:tblPr/>
      <w:tcPr>
        <w:tcBorders>
          <w:top w:val="single" w:sz="8" w:space="0" w:color="4D525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5259" w:themeColor="accent1"/>
          <w:insideH w:val="nil"/>
          <w:insideV w:val="nil"/>
        </w:tcBorders>
        <w:shd w:val="clear" w:color="auto" w:fill="FFFFFF" w:themeFill="background1"/>
      </w:tcPr>
    </w:tblStylePr>
    <w:tblStylePr w:type="lastCol">
      <w:tblPr/>
      <w:tcPr>
        <w:tcBorders>
          <w:top w:val="nil"/>
          <w:left w:val="single" w:sz="8" w:space="0" w:color="4D525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3D7" w:themeFill="accent1" w:themeFillTint="3F"/>
      </w:tcPr>
    </w:tblStylePr>
    <w:tblStylePr w:type="band1Horz">
      <w:tblPr/>
      <w:tcPr>
        <w:tcBorders>
          <w:top w:val="nil"/>
          <w:bottom w:val="nil"/>
          <w:insideH w:val="nil"/>
          <w:insideV w:val="nil"/>
        </w:tcBorders>
        <w:shd w:val="clear" w:color="auto" w:fill="D1D3D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locked/>
    <w:rsid w:val="00974B3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ECC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7A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7A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D88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D88A" w:themeFill="accent3" w:themeFillTint="7F"/>
      </w:tcPr>
    </w:tblStylePr>
  </w:style>
  <w:style w:type="character" w:customStyle="1" w:styleId="ListParagraphChar">
    <w:name w:val="List Paragraph Char"/>
    <w:aliases w:val="Heading 2 + List Paragraph Char,NFP GP Bulleted List Char"/>
    <w:basedOn w:val="DefaultParagraphFont"/>
    <w:link w:val="ListParagraph"/>
    <w:uiPriority w:val="34"/>
    <w:semiHidden/>
    <w:rsid w:val="005B4B30"/>
  </w:style>
  <w:style w:type="paragraph" w:customStyle="1" w:styleId="Sub-heading5">
    <w:name w:val="Sub-heading 5"/>
    <w:basedOn w:val="Heading5"/>
    <w:uiPriority w:val="6"/>
    <w:qFormat/>
    <w:rsid w:val="006F6598"/>
    <w:rPr>
      <w:color w:val="F18A21"/>
    </w:rPr>
  </w:style>
  <w:style w:type="paragraph" w:styleId="Header">
    <w:name w:val="header"/>
    <w:basedOn w:val="Normal"/>
    <w:link w:val="HeaderChar"/>
    <w:uiPriority w:val="24"/>
    <w:semiHidden/>
    <w:qFormat/>
    <w:locked/>
    <w:rsid w:val="00582574"/>
    <w:pPr>
      <w:tabs>
        <w:tab w:val="center" w:pos="4513"/>
        <w:tab w:val="right" w:pos="9026"/>
      </w:tabs>
      <w:spacing w:before="0" w:after="0"/>
    </w:pPr>
  </w:style>
  <w:style w:type="character" w:customStyle="1" w:styleId="HeaderChar">
    <w:name w:val="Header Char"/>
    <w:basedOn w:val="DefaultParagraphFont"/>
    <w:link w:val="Header"/>
    <w:uiPriority w:val="24"/>
    <w:semiHidden/>
    <w:rsid w:val="00582574"/>
  </w:style>
  <w:style w:type="paragraph" w:styleId="Footer">
    <w:name w:val="footer"/>
    <w:basedOn w:val="Normal"/>
    <w:link w:val="FooterChar"/>
    <w:qFormat/>
    <w:rsid w:val="00582574"/>
    <w:pPr>
      <w:tabs>
        <w:tab w:val="center" w:pos="4513"/>
        <w:tab w:val="right" w:pos="9026"/>
      </w:tabs>
      <w:spacing w:before="0" w:after="0"/>
    </w:pPr>
  </w:style>
  <w:style w:type="character" w:customStyle="1" w:styleId="FooterChar">
    <w:name w:val="Footer Char"/>
    <w:basedOn w:val="DefaultParagraphFont"/>
    <w:link w:val="Footer"/>
    <w:rsid w:val="00C906B0"/>
  </w:style>
  <w:style w:type="paragraph" w:styleId="Subtitle">
    <w:name w:val="Subtitle"/>
    <w:basedOn w:val="Normal"/>
    <w:next w:val="Normal"/>
    <w:link w:val="SubtitleChar"/>
    <w:uiPriority w:val="11"/>
    <w:qFormat/>
    <w:rsid w:val="000344B5"/>
    <w:pPr>
      <w:numPr>
        <w:ilvl w:val="1"/>
      </w:numPr>
      <w:spacing w:after="160"/>
    </w:pPr>
    <w:rPr>
      <w:rFonts w:eastAsiaTheme="minorEastAsia" w:cstheme="minorBidi"/>
      <w:color w:val="FFFFFF" w:themeColor="background1"/>
      <w:sz w:val="30"/>
      <w:szCs w:val="36"/>
    </w:rPr>
  </w:style>
  <w:style w:type="paragraph" w:customStyle="1" w:styleId="Header2">
    <w:name w:val="Header 2"/>
    <w:basedOn w:val="Normal"/>
    <w:uiPriority w:val="99"/>
    <w:qFormat/>
    <w:rsid w:val="006F6598"/>
    <w:pPr>
      <w:spacing w:before="0" w:after="0"/>
    </w:pPr>
    <w:rPr>
      <w:color w:val="F18A21"/>
    </w:rPr>
  </w:style>
  <w:style w:type="table" w:customStyle="1" w:styleId="Footertable">
    <w:name w:val="Footer table"/>
    <w:basedOn w:val="TableNormal"/>
    <w:uiPriority w:val="99"/>
    <w:rsid w:val="00DC655C"/>
    <w:pPr>
      <w:spacing w:before="0" w:after="0"/>
    </w:pPr>
    <w:rPr>
      <w:color w:val="4D5259" w:themeColor="text2"/>
      <w:sz w:val="14"/>
    </w:rPr>
    <w:tblPr>
      <w:tblBorders>
        <w:left w:val="single" w:sz="4" w:space="0" w:color="4D5259" w:themeColor="text2"/>
      </w:tblBorders>
    </w:tblPr>
    <w:tblStylePr w:type="firstCol">
      <w:tblPr/>
      <w:tcPr>
        <w:tcBorders>
          <w:top w:val="nil"/>
          <w:left w:val="single" w:sz="2" w:space="0" w:color="4D5259" w:themeColor="text2"/>
          <w:bottom w:val="nil"/>
          <w:right w:val="single" w:sz="2" w:space="0" w:color="4D5259" w:themeColor="text2"/>
          <w:insideH w:val="nil"/>
          <w:insideV w:val="nil"/>
          <w:tl2br w:val="nil"/>
          <w:tr2bl w:val="nil"/>
        </w:tcBorders>
      </w:tcPr>
    </w:tblStylePr>
    <w:tblStylePr w:type="lastCol">
      <w:pPr>
        <w:jc w:val="right"/>
      </w:pPr>
      <w:rPr>
        <w:sz w:val="18"/>
      </w:rPr>
      <w:tblPr/>
      <w:tcPr>
        <w:tcBorders>
          <w:top w:val="single" w:sz="4" w:space="0" w:color="F08920" w:themeColor="accent2"/>
          <w:left w:val="nil"/>
          <w:bottom w:val="nil"/>
          <w:right w:val="nil"/>
          <w:insideH w:val="nil"/>
          <w:insideV w:val="nil"/>
          <w:tl2br w:val="nil"/>
          <w:tr2bl w:val="nil"/>
        </w:tcBorders>
        <w:vAlign w:val="center"/>
      </w:tcPr>
    </w:tblStylePr>
  </w:style>
  <w:style w:type="character" w:customStyle="1" w:styleId="SubtitleChar">
    <w:name w:val="Subtitle Char"/>
    <w:basedOn w:val="DefaultParagraphFont"/>
    <w:link w:val="Subtitle"/>
    <w:uiPriority w:val="11"/>
    <w:rsid w:val="000344B5"/>
    <w:rPr>
      <w:rFonts w:eastAsiaTheme="minorEastAsia" w:cstheme="minorBidi"/>
      <w:color w:val="FFFFFF" w:themeColor="background1"/>
      <w:sz w:val="30"/>
      <w:szCs w:val="36"/>
    </w:rPr>
  </w:style>
  <w:style w:type="paragraph" w:customStyle="1" w:styleId="OpportunityNo">
    <w:name w:val="Opportunity No."/>
    <w:basedOn w:val="Date"/>
    <w:next w:val="Normal"/>
    <w:uiPriority w:val="11"/>
    <w:rsid w:val="00CE6BB9"/>
    <w:rPr>
      <w:sz w:val="14"/>
      <w:szCs w:val="14"/>
    </w:rPr>
  </w:style>
  <w:style w:type="paragraph" w:customStyle="1" w:styleId="Clientbullet">
    <w:name w:val="Client (bullet)"/>
    <w:basedOn w:val="Clientnormal"/>
    <w:next w:val="Normal"/>
    <w:uiPriority w:val="5"/>
    <w:qFormat/>
    <w:rsid w:val="00D66880"/>
    <w:pPr>
      <w:numPr>
        <w:numId w:val="7"/>
      </w:numPr>
      <w:ind w:left="284" w:hanging="284"/>
    </w:pPr>
  </w:style>
  <w:style w:type="paragraph" w:customStyle="1" w:styleId="Clientnumbered">
    <w:name w:val="Client (numbered)"/>
    <w:basedOn w:val="Clientnormal"/>
    <w:next w:val="Normal"/>
    <w:uiPriority w:val="5"/>
    <w:qFormat/>
    <w:rsid w:val="00491461"/>
    <w:pPr>
      <w:numPr>
        <w:numId w:val="8"/>
      </w:numPr>
      <w:ind w:left="284" w:hanging="284"/>
    </w:pPr>
  </w:style>
  <w:style w:type="paragraph" w:customStyle="1" w:styleId="Note">
    <w:name w:val="Note"/>
    <w:basedOn w:val="Normal"/>
    <w:next w:val="Normal"/>
    <w:uiPriority w:val="37"/>
    <w:qFormat/>
    <w:rsid w:val="00F6446D"/>
    <w:pPr>
      <w:suppressAutoHyphens/>
      <w:ind w:right="5103"/>
    </w:pPr>
    <w:rPr>
      <w:sz w:val="16"/>
      <w:szCs w:val="16"/>
    </w:rPr>
  </w:style>
  <w:style w:type="table" w:customStyle="1" w:styleId="SMECProjectTable">
    <w:name w:val="SMEC Project Table"/>
    <w:basedOn w:val="TableNormal"/>
    <w:uiPriority w:val="99"/>
    <w:rsid w:val="009D48DA"/>
    <w:pPr>
      <w:spacing w:after="120"/>
    </w:pPr>
    <w:tblPr>
      <w:tblInd w:w="-113" w:type="dxa"/>
      <w:tblBorders>
        <w:insideV w:val="single" w:sz="4" w:space="0" w:color="4D5259" w:themeColor="text2"/>
      </w:tblBorders>
      <w:tblCellMar>
        <w:left w:w="142" w:type="dxa"/>
        <w:right w:w="142" w:type="dxa"/>
      </w:tblCellMar>
    </w:tblPr>
    <w:tblStylePr w:type="firstCol">
      <w:pPr>
        <w:wordWrap/>
        <w:spacing w:beforeLines="0" w:before="80" w:beforeAutospacing="0" w:afterLines="0" w:after="80" w:afterAutospacing="0"/>
        <w:contextualSpacing w:val="0"/>
      </w:pPr>
      <w:rPr>
        <w:rFonts w:asciiTheme="minorHAnsi" w:hAnsiTheme="minorHAnsi"/>
        <w:color w:val="4D5259" w:themeColor="text2"/>
        <w:sz w:val="20"/>
      </w:rPr>
    </w:tblStylePr>
    <w:tblStylePr w:type="lastCol">
      <w:pPr>
        <w:wordWrap/>
        <w:spacing w:beforeLines="0" w:before="0" w:beforeAutospacing="0" w:afterLines="0" w:after="0" w:afterAutospacing="0"/>
        <w:contextualSpacing/>
      </w:pPr>
      <w:rPr>
        <w:rFonts w:asciiTheme="minorHAnsi" w:hAnsiTheme="minorHAnsi"/>
        <w:sz w:val="16"/>
      </w:rPr>
    </w:tblStylePr>
  </w:style>
  <w:style w:type="character" w:customStyle="1" w:styleId="Orange">
    <w:name w:val="Orange"/>
    <w:basedOn w:val="DefaultParagraphFont"/>
    <w:uiPriority w:val="7"/>
    <w:qFormat/>
    <w:rsid w:val="006F6598"/>
    <w:rPr>
      <w:color w:val="F18A21"/>
    </w:rPr>
  </w:style>
  <w:style w:type="character" w:customStyle="1" w:styleId="LtGrey">
    <w:name w:val="Lt Grey"/>
    <w:basedOn w:val="DefaultParagraphFont"/>
    <w:uiPriority w:val="7"/>
    <w:qFormat/>
    <w:rsid w:val="001D7A92"/>
    <w:rPr>
      <w:color w:val="90969F" w:themeColor="accent1" w:themeTint="99"/>
    </w:rPr>
  </w:style>
  <w:style w:type="character" w:styleId="PlaceholderText">
    <w:name w:val="Placeholder Text"/>
    <w:basedOn w:val="DefaultParagraphFont"/>
    <w:uiPriority w:val="99"/>
    <w:semiHidden/>
    <w:locked/>
    <w:rsid w:val="008A5CA7"/>
    <w:rPr>
      <w:color w:val="808080"/>
    </w:rPr>
  </w:style>
  <w:style w:type="paragraph" w:styleId="TableofFigures">
    <w:name w:val="table of figures"/>
    <w:basedOn w:val="Normal"/>
    <w:next w:val="Normal"/>
    <w:uiPriority w:val="99"/>
    <w:unhideWhenUsed/>
    <w:locked/>
    <w:rsid w:val="002E5CD0"/>
    <w:pPr>
      <w:spacing w:after="0"/>
    </w:pPr>
  </w:style>
  <w:style w:type="paragraph" w:customStyle="1" w:styleId="AppendixHeading1">
    <w:name w:val="Appendix Heading 1"/>
    <w:basedOn w:val="Heading1"/>
    <w:uiPriority w:val="29"/>
    <w:qFormat/>
    <w:rsid w:val="003A774A"/>
    <w:pPr>
      <w:numPr>
        <w:numId w:val="10"/>
      </w:numPr>
      <w:ind w:hanging="720"/>
    </w:pPr>
  </w:style>
  <w:style w:type="paragraph" w:customStyle="1" w:styleId="AppendixHeading2">
    <w:name w:val="Appendix Heading 2"/>
    <w:basedOn w:val="Heading2"/>
    <w:uiPriority w:val="29"/>
    <w:qFormat/>
    <w:rsid w:val="003123FA"/>
    <w:pPr>
      <w:numPr>
        <w:ilvl w:val="0"/>
        <w:numId w:val="0"/>
      </w:numPr>
    </w:pPr>
  </w:style>
  <w:style w:type="paragraph" w:customStyle="1" w:styleId="Footer2">
    <w:name w:val="Footer 2"/>
    <w:basedOn w:val="Footer"/>
    <w:uiPriority w:val="99"/>
    <w:qFormat/>
    <w:rsid w:val="00CE6BB9"/>
    <w:rPr>
      <w:b/>
      <w:caps/>
      <w:color w:val="4D5259" w:themeColor="text2"/>
      <w:sz w:val="14"/>
    </w:rPr>
  </w:style>
  <w:style w:type="table" w:styleId="PlainTable2">
    <w:name w:val="Plain Table 2"/>
    <w:basedOn w:val="TableNormal"/>
    <w:uiPriority w:val="42"/>
    <w:locked/>
    <w:rsid w:val="00D80CE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OCHeading2">
    <w:name w:val="TOC Heading 2"/>
    <w:basedOn w:val="TOCHeading"/>
    <w:uiPriority w:val="98"/>
    <w:qFormat/>
    <w:rsid w:val="00DC0489"/>
    <w:rPr>
      <w:b/>
      <w:sz w:val="28"/>
    </w:rPr>
  </w:style>
  <w:style w:type="paragraph" w:styleId="EndnoteText">
    <w:name w:val="endnote text"/>
    <w:basedOn w:val="Normal"/>
    <w:link w:val="EndnoteTextChar"/>
    <w:semiHidden/>
    <w:unhideWhenUsed/>
    <w:locked/>
    <w:rsid w:val="004C6D1C"/>
    <w:pPr>
      <w:spacing w:before="0" w:after="0"/>
    </w:pPr>
  </w:style>
  <w:style w:type="character" w:customStyle="1" w:styleId="EndnoteTextChar">
    <w:name w:val="Endnote Text Char"/>
    <w:basedOn w:val="DefaultParagraphFont"/>
    <w:link w:val="EndnoteText"/>
    <w:semiHidden/>
    <w:rsid w:val="004C6D1C"/>
    <w:rPr>
      <w:lang w:val="en-AU"/>
    </w:rPr>
  </w:style>
  <w:style w:type="character" w:styleId="EndnoteReference">
    <w:name w:val="endnote reference"/>
    <w:basedOn w:val="DefaultParagraphFont"/>
    <w:semiHidden/>
    <w:unhideWhenUsed/>
    <w:locked/>
    <w:rsid w:val="004C6D1C"/>
    <w:rPr>
      <w:vertAlign w:val="superscript"/>
    </w:rPr>
  </w:style>
  <w:style w:type="paragraph" w:customStyle="1" w:styleId="TableText">
    <w:name w:val="Table Text"/>
    <w:basedOn w:val="Normal"/>
    <w:uiPriority w:val="3"/>
    <w:qFormat/>
    <w:rsid w:val="002A396E"/>
    <w:pPr>
      <w:spacing w:before="80" w:after="80"/>
    </w:pPr>
  </w:style>
  <w:style w:type="table" w:styleId="GridTable1Light">
    <w:name w:val="Grid Table 1 Light"/>
    <w:basedOn w:val="TableNormal"/>
    <w:uiPriority w:val="46"/>
    <w:locked/>
    <w:rsid w:val="0033419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locked/>
    <w:rsid w:val="00334192"/>
    <w:pPr>
      <w:spacing w:after="120"/>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qFormat/>
    <w:locked/>
    <w:rsid w:val="00E70D9F"/>
    <w:pPr>
      <w:tabs>
        <w:tab w:val="left" w:pos="1760"/>
        <w:tab w:val="right" w:leader="dot" w:pos="9639"/>
      </w:tabs>
      <w:spacing w:after="100"/>
      <w:ind w:left="1134"/>
    </w:pPr>
  </w:style>
  <w:style w:type="paragraph" w:customStyle="1" w:styleId="InsideAddress">
    <w:name w:val="Inside Address"/>
    <w:basedOn w:val="Normal"/>
    <w:autoRedefine/>
    <w:rsid w:val="00670B4F"/>
    <w:pPr>
      <w:spacing w:before="360"/>
      <w:contextualSpacing/>
    </w:pPr>
    <w:rPr>
      <w:rFonts w:ascii="Calibri" w:hAnsi="Calibri" w:cs="Times New Roman"/>
      <w:color w:val="auto"/>
    </w:rPr>
  </w:style>
  <w:style w:type="paragraph" w:customStyle="1" w:styleId="SMECSignature">
    <w:name w:val="SMEC Signature"/>
    <w:basedOn w:val="Normal"/>
    <w:next w:val="Normal"/>
    <w:autoRedefine/>
    <w:rsid w:val="00670B4F"/>
    <w:pPr>
      <w:spacing w:before="280"/>
    </w:pPr>
    <w:rPr>
      <w:rFonts w:ascii="Calibri" w:eastAsiaTheme="minorHAnsi" w:hAnsi="Calibri" w:cstheme="minorBidi"/>
      <w:b/>
      <w:color w:val="auto"/>
      <w:szCs w:val="24"/>
    </w:rPr>
  </w:style>
  <w:style w:type="paragraph" w:customStyle="1" w:styleId="Subject">
    <w:name w:val="Subject"/>
    <w:basedOn w:val="Normal"/>
    <w:next w:val="Normal"/>
    <w:autoRedefine/>
    <w:qFormat/>
    <w:rsid w:val="00670B4F"/>
    <w:pPr>
      <w:outlineLvl w:val="0"/>
    </w:pPr>
    <w:rPr>
      <w:rFonts w:ascii="Calibri" w:eastAsiaTheme="minorHAnsi" w:hAnsi="Calibri" w:cstheme="minorBidi"/>
      <w:b/>
      <w:color w:val="auto"/>
      <w:szCs w:val="24"/>
    </w:rPr>
  </w:style>
  <w:style w:type="paragraph" w:customStyle="1" w:styleId="InsertDateHere">
    <w:name w:val="Insert Date Here"/>
    <w:basedOn w:val="Date"/>
    <w:qFormat/>
    <w:rsid w:val="00670B4F"/>
    <w:pPr>
      <w:spacing w:before="360" w:after="120"/>
      <w:contextualSpacing/>
    </w:pPr>
    <w:rPr>
      <w:rFonts w:ascii="Calibri" w:hAnsi="Calibri" w:cs="Times New Roman"/>
      <w:color w:val="auto"/>
      <w:sz w:val="20"/>
      <w:szCs w:val="20"/>
    </w:rPr>
  </w:style>
  <w:style w:type="table" w:styleId="PlainTable1">
    <w:name w:val="Plain Table 1"/>
    <w:basedOn w:val="TableNormal"/>
    <w:uiPriority w:val="41"/>
    <w:locked/>
    <w:rsid w:val="001C579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MECTable11">
    <w:name w:val="SMEC Table 11"/>
    <w:basedOn w:val="TableNormal"/>
    <w:uiPriority w:val="99"/>
    <w:rsid w:val="00DE4F0B"/>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paragraph" w:customStyle="1" w:styleId="TableHeading">
    <w:name w:val="Table Heading"/>
    <w:basedOn w:val="Normal"/>
    <w:rsid w:val="00025A25"/>
    <w:pPr>
      <w:spacing w:after="0"/>
    </w:pPr>
    <w:rPr>
      <w:rFonts w:ascii="Arial" w:hAnsi="Arial" w:cs="Times New Roman"/>
      <w:b/>
      <w:color w:val="auto"/>
      <w:lang w:val="en-US"/>
    </w:rPr>
  </w:style>
  <w:style w:type="table" w:styleId="GridTable1Light-Accent2">
    <w:name w:val="Grid Table 1 Light Accent 2"/>
    <w:basedOn w:val="TableNormal"/>
    <w:uiPriority w:val="46"/>
    <w:locked/>
    <w:rsid w:val="00B31C8B"/>
    <w:pPr>
      <w:spacing w:before="0" w:after="0"/>
    </w:pPr>
    <w:rPr>
      <w:rFonts w:ascii="Times New Roman" w:hAnsi="Times New Roman" w:cs="Times New Roman"/>
      <w:color w:val="auto"/>
      <w:lang w:val="en-AU" w:eastAsia="en-AU"/>
    </w:rPr>
    <w:tblPr>
      <w:tblStyleRowBandSize w:val="1"/>
      <w:tblStyleColBandSize w:val="1"/>
      <w:tblBorders>
        <w:top w:val="single" w:sz="4" w:space="0" w:color="F9CFA5" w:themeColor="accent2" w:themeTint="66"/>
        <w:left w:val="single" w:sz="4" w:space="0" w:color="F9CFA5" w:themeColor="accent2" w:themeTint="66"/>
        <w:bottom w:val="single" w:sz="4" w:space="0" w:color="F9CFA5" w:themeColor="accent2" w:themeTint="66"/>
        <w:right w:val="single" w:sz="4" w:space="0" w:color="F9CFA5" w:themeColor="accent2" w:themeTint="66"/>
        <w:insideH w:val="single" w:sz="4" w:space="0" w:color="F9CFA5" w:themeColor="accent2" w:themeTint="66"/>
        <w:insideV w:val="single" w:sz="4" w:space="0" w:color="F9CFA5" w:themeColor="accent2" w:themeTint="66"/>
      </w:tblBorders>
    </w:tblPr>
    <w:tblStylePr w:type="firstRow">
      <w:rPr>
        <w:b/>
        <w:bCs/>
      </w:rPr>
      <w:tblPr/>
      <w:tcPr>
        <w:tcBorders>
          <w:bottom w:val="single" w:sz="12" w:space="0" w:color="F6B779" w:themeColor="accent2" w:themeTint="99"/>
        </w:tcBorders>
      </w:tcPr>
    </w:tblStylePr>
    <w:tblStylePr w:type="lastRow">
      <w:rPr>
        <w:b/>
        <w:bCs/>
      </w:rPr>
      <w:tblPr/>
      <w:tcPr>
        <w:tcBorders>
          <w:top w:val="double" w:sz="2" w:space="0" w:color="F6B77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2830">
      <w:bodyDiv w:val="1"/>
      <w:marLeft w:val="0"/>
      <w:marRight w:val="0"/>
      <w:marTop w:val="0"/>
      <w:marBottom w:val="0"/>
      <w:divBdr>
        <w:top w:val="none" w:sz="0" w:space="0" w:color="auto"/>
        <w:left w:val="none" w:sz="0" w:space="0" w:color="auto"/>
        <w:bottom w:val="none" w:sz="0" w:space="0" w:color="auto"/>
        <w:right w:val="none" w:sz="0" w:space="0" w:color="auto"/>
      </w:divBdr>
    </w:div>
    <w:div w:id="142502109">
      <w:bodyDiv w:val="1"/>
      <w:marLeft w:val="0"/>
      <w:marRight w:val="0"/>
      <w:marTop w:val="0"/>
      <w:marBottom w:val="0"/>
      <w:divBdr>
        <w:top w:val="none" w:sz="0" w:space="0" w:color="auto"/>
        <w:left w:val="none" w:sz="0" w:space="0" w:color="auto"/>
        <w:bottom w:val="none" w:sz="0" w:space="0" w:color="auto"/>
        <w:right w:val="none" w:sz="0" w:space="0" w:color="auto"/>
      </w:divBdr>
    </w:div>
    <w:div w:id="181941683">
      <w:bodyDiv w:val="1"/>
      <w:marLeft w:val="0"/>
      <w:marRight w:val="0"/>
      <w:marTop w:val="0"/>
      <w:marBottom w:val="0"/>
      <w:divBdr>
        <w:top w:val="none" w:sz="0" w:space="0" w:color="auto"/>
        <w:left w:val="none" w:sz="0" w:space="0" w:color="auto"/>
        <w:bottom w:val="none" w:sz="0" w:space="0" w:color="auto"/>
        <w:right w:val="none" w:sz="0" w:space="0" w:color="auto"/>
      </w:divBdr>
    </w:div>
    <w:div w:id="219825617">
      <w:bodyDiv w:val="1"/>
      <w:marLeft w:val="0"/>
      <w:marRight w:val="0"/>
      <w:marTop w:val="0"/>
      <w:marBottom w:val="0"/>
      <w:divBdr>
        <w:top w:val="none" w:sz="0" w:space="0" w:color="auto"/>
        <w:left w:val="none" w:sz="0" w:space="0" w:color="auto"/>
        <w:bottom w:val="none" w:sz="0" w:space="0" w:color="auto"/>
        <w:right w:val="none" w:sz="0" w:space="0" w:color="auto"/>
      </w:divBdr>
    </w:div>
    <w:div w:id="225799938">
      <w:bodyDiv w:val="1"/>
      <w:marLeft w:val="0"/>
      <w:marRight w:val="0"/>
      <w:marTop w:val="0"/>
      <w:marBottom w:val="0"/>
      <w:divBdr>
        <w:top w:val="none" w:sz="0" w:space="0" w:color="auto"/>
        <w:left w:val="none" w:sz="0" w:space="0" w:color="auto"/>
        <w:bottom w:val="none" w:sz="0" w:space="0" w:color="auto"/>
        <w:right w:val="none" w:sz="0" w:space="0" w:color="auto"/>
      </w:divBdr>
    </w:div>
    <w:div w:id="304310656">
      <w:bodyDiv w:val="1"/>
      <w:marLeft w:val="0"/>
      <w:marRight w:val="0"/>
      <w:marTop w:val="0"/>
      <w:marBottom w:val="0"/>
      <w:divBdr>
        <w:top w:val="none" w:sz="0" w:space="0" w:color="auto"/>
        <w:left w:val="none" w:sz="0" w:space="0" w:color="auto"/>
        <w:bottom w:val="none" w:sz="0" w:space="0" w:color="auto"/>
        <w:right w:val="none" w:sz="0" w:space="0" w:color="auto"/>
      </w:divBdr>
    </w:div>
    <w:div w:id="350569979">
      <w:bodyDiv w:val="1"/>
      <w:marLeft w:val="0"/>
      <w:marRight w:val="0"/>
      <w:marTop w:val="0"/>
      <w:marBottom w:val="0"/>
      <w:divBdr>
        <w:top w:val="none" w:sz="0" w:space="0" w:color="auto"/>
        <w:left w:val="none" w:sz="0" w:space="0" w:color="auto"/>
        <w:bottom w:val="none" w:sz="0" w:space="0" w:color="auto"/>
        <w:right w:val="none" w:sz="0" w:space="0" w:color="auto"/>
      </w:divBdr>
    </w:div>
    <w:div w:id="508175898">
      <w:bodyDiv w:val="1"/>
      <w:marLeft w:val="0"/>
      <w:marRight w:val="0"/>
      <w:marTop w:val="0"/>
      <w:marBottom w:val="0"/>
      <w:divBdr>
        <w:top w:val="none" w:sz="0" w:space="0" w:color="auto"/>
        <w:left w:val="none" w:sz="0" w:space="0" w:color="auto"/>
        <w:bottom w:val="none" w:sz="0" w:space="0" w:color="auto"/>
        <w:right w:val="none" w:sz="0" w:space="0" w:color="auto"/>
      </w:divBdr>
    </w:div>
    <w:div w:id="645862101">
      <w:bodyDiv w:val="1"/>
      <w:marLeft w:val="0"/>
      <w:marRight w:val="0"/>
      <w:marTop w:val="0"/>
      <w:marBottom w:val="0"/>
      <w:divBdr>
        <w:top w:val="none" w:sz="0" w:space="0" w:color="auto"/>
        <w:left w:val="none" w:sz="0" w:space="0" w:color="auto"/>
        <w:bottom w:val="none" w:sz="0" w:space="0" w:color="auto"/>
        <w:right w:val="none" w:sz="0" w:space="0" w:color="auto"/>
      </w:divBdr>
    </w:div>
    <w:div w:id="707031143">
      <w:bodyDiv w:val="1"/>
      <w:marLeft w:val="0"/>
      <w:marRight w:val="0"/>
      <w:marTop w:val="0"/>
      <w:marBottom w:val="0"/>
      <w:divBdr>
        <w:top w:val="none" w:sz="0" w:space="0" w:color="auto"/>
        <w:left w:val="none" w:sz="0" w:space="0" w:color="auto"/>
        <w:bottom w:val="none" w:sz="0" w:space="0" w:color="auto"/>
        <w:right w:val="none" w:sz="0" w:space="0" w:color="auto"/>
      </w:divBdr>
    </w:div>
    <w:div w:id="711686085">
      <w:bodyDiv w:val="1"/>
      <w:marLeft w:val="0"/>
      <w:marRight w:val="0"/>
      <w:marTop w:val="0"/>
      <w:marBottom w:val="0"/>
      <w:divBdr>
        <w:top w:val="none" w:sz="0" w:space="0" w:color="auto"/>
        <w:left w:val="none" w:sz="0" w:space="0" w:color="auto"/>
        <w:bottom w:val="none" w:sz="0" w:space="0" w:color="auto"/>
        <w:right w:val="none" w:sz="0" w:space="0" w:color="auto"/>
      </w:divBdr>
    </w:div>
    <w:div w:id="715810176">
      <w:bodyDiv w:val="1"/>
      <w:marLeft w:val="0"/>
      <w:marRight w:val="0"/>
      <w:marTop w:val="0"/>
      <w:marBottom w:val="0"/>
      <w:divBdr>
        <w:top w:val="none" w:sz="0" w:space="0" w:color="auto"/>
        <w:left w:val="none" w:sz="0" w:space="0" w:color="auto"/>
        <w:bottom w:val="none" w:sz="0" w:space="0" w:color="auto"/>
        <w:right w:val="none" w:sz="0" w:space="0" w:color="auto"/>
      </w:divBdr>
    </w:div>
    <w:div w:id="800613668">
      <w:bodyDiv w:val="1"/>
      <w:marLeft w:val="0"/>
      <w:marRight w:val="0"/>
      <w:marTop w:val="0"/>
      <w:marBottom w:val="0"/>
      <w:divBdr>
        <w:top w:val="none" w:sz="0" w:space="0" w:color="auto"/>
        <w:left w:val="none" w:sz="0" w:space="0" w:color="auto"/>
        <w:bottom w:val="none" w:sz="0" w:space="0" w:color="auto"/>
        <w:right w:val="none" w:sz="0" w:space="0" w:color="auto"/>
      </w:divBdr>
    </w:div>
    <w:div w:id="805701445">
      <w:bodyDiv w:val="1"/>
      <w:marLeft w:val="0"/>
      <w:marRight w:val="0"/>
      <w:marTop w:val="0"/>
      <w:marBottom w:val="0"/>
      <w:divBdr>
        <w:top w:val="none" w:sz="0" w:space="0" w:color="auto"/>
        <w:left w:val="none" w:sz="0" w:space="0" w:color="auto"/>
        <w:bottom w:val="none" w:sz="0" w:space="0" w:color="auto"/>
        <w:right w:val="none" w:sz="0" w:space="0" w:color="auto"/>
      </w:divBdr>
    </w:div>
    <w:div w:id="833910357">
      <w:bodyDiv w:val="1"/>
      <w:marLeft w:val="0"/>
      <w:marRight w:val="0"/>
      <w:marTop w:val="0"/>
      <w:marBottom w:val="0"/>
      <w:divBdr>
        <w:top w:val="none" w:sz="0" w:space="0" w:color="auto"/>
        <w:left w:val="none" w:sz="0" w:space="0" w:color="auto"/>
        <w:bottom w:val="none" w:sz="0" w:space="0" w:color="auto"/>
        <w:right w:val="none" w:sz="0" w:space="0" w:color="auto"/>
      </w:divBdr>
    </w:div>
    <w:div w:id="874149358">
      <w:bodyDiv w:val="1"/>
      <w:marLeft w:val="0"/>
      <w:marRight w:val="0"/>
      <w:marTop w:val="0"/>
      <w:marBottom w:val="0"/>
      <w:divBdr>
        <w:top w:val="none" w:sz="0" w:space="0" w:color="auto"/>
        <w:left w:val="none" w:sz="0" w:space="0" w:color="auto"/>
        <w:bottom w:val="none" w:sz="0" w:space="0" w:color="auto"/>
        <w:right w:val="none" w:sz="0" w:space="0" w:color="auto"/>
      </w:divBdr>
    </w:div>
    <w:div w:id="891387465">
      <w:bodyDiv w:val="1"/>
      <w:marLeft w:val="0"/>
      <w:marRight w:val="0"/>
      <w:marTop w:val="0"/>
      <w:marBottom w:val="0"/>
      <w:divBdr>
        <w:top w:val="none" w:sz="0" w:space="0" w:color="auto"/>
        <w:left w:val="none" w:sz="0" w:space="0" w:color="auto"/>
        <w:bottom w:val="none" w:sz="0" w:space="0" w:color="auto"/>
        <w:right w:val="none" w:sz="0" w:space="0" w:color="auto"/>
      </w:divBdr>
    </w:div>
    <w:div w:id="905456060">
      <w:bodyDiv w:val="1"/>
      <w:marLeft w:val="0"/>
      <w:marRight w:val="0"/>
      <w:marTop w:val="0"/>
      <w:marBottom w:val="0"/>
      <w:divBdr>
        <w:top w:val="none" w:sz="0" w:space="0" w:color="auto"/>
        <w:left w:val="none" w:sz="0" w:space="0" w:color="auto"/>
        <w:bottom w:val="none" w:sz="0" w:space="0" w:color="auto"/>
        <w:right w:val="none" w:sz="0" w:space="0" w:color="auto"/>
      </w:divBdr>
    </w:div>
    <w:div w:id="907377128">
      <w:bodyDiv w:val="1"/>
      <w:marLeft w:val="0"/>
      <w:marRight w:val="0"/>
      <w:marTop w:val="0"/>
      <w:marBottom w:val="0"/>
      <w:divBdr>
        <w:top w:val="none" w:sz="0" w:space="0" w:color="auto"/>
        <w:left w:val="none" w:sz="0" w:space="0" w:color="auto"/>
        <w:bottom w:val="none" w:sz="0" w:space="0" w:color="auto"/>
        <w:right w:val="none" w:sz="0" w:space="0" w:color="auto"/>
      </w:divBdr>
    </w:div>
    <w:div w:id="934558617">
      <w:bodyDiv w:val="1"/>
      <w:marLeft w:val="0"/>
      <w:marRight w:val="0"/>
      <w:marTop w:val="0"/>
      <w:marBottom w:val="0"/>
      <w:divBdr>
        <w:top w:val="none" w:sz="0" w:space="0" w:color="auto"/>
        <w:left w:val="none" w:sz="0" w:space="0" w:color="auto"/>
        <w:bottom w:val="none" w:sz="0" w:space="0" w:color="auto"/>
        <w:right w:val="none" w:sz="0" w:space="0" w:color="auto"/>
      </w:divBdr>
    </w:div>
    <w:div w:id="1061246193">
      <w:bodyDiv w:val="1"/>
      <w:marLeft w:val="0"/>
      <w:marRight w:val="0"/>
      <w:marTop w:val="0"/>
      <w:marBottom w:val="0"/>
      <w:divBdr>
        <w:top w:val="none" w:sz="0" w:space="0" w:color="auto"/>
        <w:left w:val="none" w:sz="0" w:space="0" w:color="auto"/>
        <w:bottom w:val="none" w:sz="0" w:space="0" w:color="auto"/>
        <w:right w:val="none" w:sz="0" w:space="0" w:color="auto"/>
      </w:divBdr>
    </w:div>
    <w:div w:id="1062364827">
      <w:bodyDiv w:val="1"/>
      <w:marLeft w:val="0"/>
      <w:marRight w:val="0"/>
      <w:marTop w:val="0"/>
      <w:marBottom w:val="0"/>
      <w:divBdr>
        <w:top w:val="none" w:sz="0" w:space="0" w:color="auto"/>
        <w:left w:val="none" w:sz="0" w:space="0" w:color="auto"/>
        <w:bottom w:val="none" w:sz="0" w:space="0" w:color="auto"/>
        <w:right w:val="none" w:sz="0" w:space="0" w:color="auto"/>
      </w:divBdr>
    </w:div>
    <w:div w:id="1063411404">
      <w:bodyDiv w:val="1"/>
      <w:marLeft w:val="0"/>
      <w:marRight w:val="0"/>
      <w:marTop w:val="0"/>
      <w:marBottom w:val="0"/>
      <w:divBdr>
        <w:top w:val="none" w:sz="0" w:space="0" w:color="auto"/>
        <w:left w:val="none" w:sz="0" w:space="0" w:color="auto"/>
        <w:bottom w:val="none" w:sz="0" w:space="0" w:color="auto"/>
        <w:right w:val="none" w:sz="0" w:space="0" w:color="auto"/>
      </w:divBdr>
    </w:div>
    <w:div w:id="1080177108">
      <w:bodyDiv w:val="1"/>
      <w:marLeft w:val="0"/>
      <w:marRight w:val="0"/>
      <w:marTop w:val="0"/>
      <w:marBottom w:val="0"/>
      <w:divBdr>
        <w:top w:val="none" w:sz="0" w:space="0" w:color="auto"/>
        <w:left w:val="none" w:sz="0" w:space="0" w:color="auto"/>
        <w:bottom w:val="none" w:sz="0" w:space="0" w:color="auto"/>
        <w:right w:val="none" w:sz="0" w:space="0" w:color="auto"/>
      </w:divBdr>
    </w:div>
    <w:div w:id="1110933101">
      <w:bodyDiv w:val="1"/>
      <w:marLeft w:val="0"/>
      <w:marRight w:val="0"/>
      <w:marTop w:val="0"/>
      <w:marBottom w:val="0"/>
      <w:divBdr>
        <w:top w:val="none" w:sz="0" w:space="0" w:color="auto"/>
        <w:left w:val="none" w:sz="0" w:space="0" w:color="auto"/>
        <w:bottom w:val="none" w:sz="0" w:space="0" w:color="auto"/>
        <w:right w:val="none" w:sz="0" w:space="0" w:color="auto"/>
      </w:divBdr>
    </w:div>
    <w:div w:id="1127813623">
      <w:bodyDiv w:val="1"/>
      <w:marLeft w:val="0"/>
      <w:marRight w:val="0"/>
      <w:marTop w:val="0"/>
      <w:marBottom w:val="0"/>
      <w:divBdr>
        <w:top w:val="none" w:sz="0" w:space="0" w:color="auto"/>
        <w:left w:val="none" w:sz="0" w:space="0" w:color="auto"/>
        <w:bottom w:val="none" w:sz="0" w:space="0" w:color="auto"/>
        <w:right w:val="none" w:sz="0" w:space="0" w:color="auto"/>
      </w:divBdr>
    </w:div>
    <w:div w:id="1190801776">
      <w:bodyDiv w:val="1"/>
      <w:marLeft w:val="0"/>
      <w:marRight w:val="0"/>
      <w:marTop w:val="0"/>
      <w:marBottom w:val="0"/>
      <w:divBdr>
        <w:top w:val="none" w:sz="0" w:space="0" w:color="auto"/>
        <w:left w:val="none" w:sz="0" w:space="0" w:color="auto"/>
        <w:bottom w:val="none" w:sz="0" w:space="0" w:color="auto"/>
        <w:right w:val="none" w:sz="0" w:space="0" w:color="auto"/>
      </w:divBdr>
    </w:div>
    <w:div w:id="1350520836">
      <w:bodyDiv w:val="1"/>
      <w:marLeft w:val="0"/>
      <w:marRight w:val="0"/>
      <w:marTop w:val="0"/>
      <w:marBottom w:val="0"/>
      <w:divBdr>
        <w:top w:val="none" w:sz="0" w:space="0" w:color="auto"/>
        <w:left w:val="none" w:sz="0" w:space="0" w:color="auto"/>
        <w:bottom w:val="none" w:sz="0" w:space="0" w:color="auto"/>
        <w:right w:val="none" w:sz="0" w:space="0" w:color="auto"/>
      </w:divBdr>
    </w:div>
    <w:div w:id="1357198941">
      <w:bodyDiv w:val="1"/>
      <w:marLeft w:val="0"/>
      <w:marRight w:val="0"/>
      <w:marTop w:val="0"/>
      <w:marBottom w:val="0"/>
      <w:divBdr>
        <w:top w:val="none" w:sz="0" w:space="0" w:color="auto"/>
        <w:left w:val="none" w:sz="0" w:space="0" w:color="auto"/>
        <w:bottom w:val="none" w:sz="0" w:space="0" w:color="auto"/>
        <w:right w:val="none" w:sz="0" w:space="0" w:color="auto"/>
      </w:divBdr>
    </w:div>
    <w:div w:id="1389959686">
      <w:bodyDiv w:val="1"/>
      <w:marLeft w:val="0"/>
      <w:marRight w:val="0"/>
      <w:marTop w:val="0"/>
      <w:marBottom w:val="0"/>
      <w:divBdr>
        <w:top w:val="none" w:sz="0" w:space="0" w:color="auto"/>
        <w:left w:val="none" w:sz="0" w:space="0" w:color="auto"/>
        <w:bottom w:val="none" w:sz="0" w:space="0" w:color="auto"/>
        <w:right w:val="none" w:sz="0" w:space="0" w:color="auto"/>
      </w:divBdr>
    </w:div>
    <w:div w:id="1435634215">
      <w:bodyDiv w:val="1"/>
      <w:marLeft w:val="0"/>
      <w:marRight w:val="0"/>
      <w:marTop w:val="0"/>
      <w:marBottom w:val="0"/>
      <w:divBdr>
        <w:top w:val="none" w:sz="0" w:space="0" w:color="auto"/>
        <w:left w:val="none" w:sz="0" w:space="0" w:color="auto"/>
        <w:bottom w:val="none" w:sz="0" w:space="0" w:color="auto"/>
        <w:right w:val="none" w:sz="0" w:space="0" w:color="auto"/>
      </w:divBdr>
    </w:div>
    <w:div w:id="1470320403">
      <w:bodyDiv w:val="1"/>
      <w:marLeft w:val="0"/>
      <w:marRight w:val="0"/>
      <w:marTop w:val="0"/>
      <w:marBottom w:val="0"/>
      <w:divBdr>
        <w:top w:val="none" w:sz="0" w:space="0" w:color="auto"/>
        <w:left w:val="none" w:sz="0" w:space="0" w:color="auto"/>
        <w:bottom w:val="none" w:sz="0" w:space="0" w:color="auto"/>
        <w:right w:val="none" w:sz="0" w:space="0" w:color="auto"/>
      </w:divBdr>
    </w:div>
    <w:div w:id="1574781444">
      <w:bodyDiv w:val="1"/>
      <w:marLeft w:val="0"/>
      <w:marRight w:val="0"/>
      <w:marTop w:val="0"/>
      <w:marBottom w:val="0"/>
      <w:divBdr>
        <w:top w:val="none" w:sz="0" w:space="0" w:color="auto"/>
        <w:left w:val="none" w:sz="0" w:space="0" w:color="auto"/>
        <w:bottom w:val="none" w:sz="0" w:space="0" w:color="auto"/>
        <w:right w:val="none" w:sz="0" w:space="0" w:color="auto"/>
      </w:divBdr>
    </w:div>
    <w:div w:id="1625968053">
      <w:bodyDiv w:val="1"/>
      <w:marLeft w:val="0"/>
      <w:marRight w:val="0"/>
      <w:marTop w:val="0"/>
      <w:marBottom w:val="0"/>
      <w:divBdr>
        <w:top w:val="none" w:sz="0" w:space="0" w:color="auto"/>
        <w:left w:val="none" w:sz="0" w:space="0" w:color="auto"/>
        <w:bottom w:val="none" w:sz="0" w:space="0" w:color="auto"/>
        <w:right w:val="none" w:sz="0" w:space="0" w:color="auto"/>
      </w:divBdr>
    </w:div>
    <w:div w:id="1649674142">
      <w:bodyDiv w:val="1"/>
      <w:marLeft w:val="0"/>
      <w:marRight w:val="0"/>
      <w:marTop w:val="0"/>
      <w:marBottom w:val="0"/>
      <w:divBdr>
        <w:top w:val="none" w:sz="0" w:space="0" w:color="auto"/>
        <w:left w:val="none" w:sz="0" w:space="0" w:color="auto"/>
        <w:bottom w:val="none" w:sz="0" w:space="0" w:color="auto"/>
        <w:right w:val="none" w:sz="0" w:space="0" w:color="auto"/>
      </w:divBdr>
    </w:div>
    <w:div w:id="1881739938">
      <w:bodyDiv w:val="1"/>
      <w:marLeft w:val="0"/>
      <w:marRight w:val="0"/>
      <w:marTop w:val="0"/>
      <w:marBottom w:val="0"/>
      <w:divBdr>
        <w:top w:val="none" w:sz="0" w:space="0" w:color="auto"/>
        <w:left w:val="none" w:sz="0" w:space="0" w:color="auto"/>
        <w:bottom w:val="none" w:sz="0" w:space="0" w:color="auto"/>
        <w:right w:val="none" w:sz="0" w:space="0" w:color="auto"/>
      </w:divBdr>
    </w:div>
    <w:div w:id="1921868559">
      <w:bodyDiv w:val="1"/>
      <w:marLeft w:val="0"/>
      <w:marRight w:val="0"/>
      <w:marTop w:val="0"/>
      <w:marBottom w:val="0"/>
      <w:divBdr>
        <w:top w:val="none" w:sz="0" w:space="0" w:color="auto"/>
        <w:left w:val="none" w:sz="0" w:space="0" w:color="auto"/>
        <w:bottom w:val="none" w:sz="0" w:space="0" w:color="auto"/>
        <w:right w:val="none" w:sz="0" w:space="0" w:color="auto"/>
      </w:divBdr>
    </w:div>
    <w:div w:id="1934898500">
      <w:bodyDiv w:val="1"/>
      <w:marLeft w:val="0"/>
      <w:marRight w:val="0"/>
      <w:marTop w:val="0"/>
      <w:marBottom w:val="0"/>
      <w:divBdr>
        <w:top w:val="none" w:sz="0" w:space="0" w:color="auto"/>
        <w:left w:val="none" w:sz="0" w:space="0" w:color="auto"/>
        <w:bottom w:val="none" w:sz="0" w:space="0" w:color="auto"/>
        <w:right w:val="none" w:sz="0" w:space="0" w:color="auto"/>
      </w:divBdr>
    </w:div>
    <w:div w:id="2007510130">
      <w:bodyDiv w:val="1"/>
      <w:marLeft w:val="0"/>
      <w:marRight w:val="0"/>
      <w:marTop w:val="0"/>
      <w:marBottom w:val="0"/>
      <w:divBdr>
        <w:top w:val="none" w:sz="0" w:space="0" w:color="auto"/>
        <w:left w:val="none" w:sz="0" w:space="0" w:color="auto"/>
        <w:bottom w:val="none" w:sz="0" w:space="0" w:color="auto"/>
        <w:right w:val="none" w:sz="0" w:space="0" w:color="auto"/>
      </w:divBdr>
    </w:div>
    <w:div w:id="2050954755">
      <w:bodyDiv w:val="1"/>
      <w:marLeft w:val="0"/>
      <w:marRight w:val="0"/>
      <w:marTop w:val="0"/>
      <w:marBottom w:val="0"/>
      <w:divBdr>
        <w:top w:val="none" w:sz="0" w:space="0" w:color="auto"/>
        <w:left w:val="none" w:sz="0" w:space="0" w:color="auto"/>
        <w:bottom w:val="none" w:sz="0" w:space="0" w:color="auto"/>
        <w:right w:val="none" w:sz="0" w:space="0" w:color="auto"/>
      </w:divBdr>
    </w:div>
    <w:div w:id="2103185381">
      <w:bodyDiv w:val="1"/>
      <w:marLeft w:val="0"/>
      <w:marRight w:val="0"/>
      <w:marTop w:val="0"/>
      <w:marBottom w:val="0"/>
      <w:divBdr>
        <w:top w:val="none" w:sz="0" w:space="0" w:color="auto"/>
        <w:left w:val="none" w:sz="0" w:space="0" w:color="auto"/>
        <w:bottom w:val="none" w:sz="0" w:space="0" w:color="auto"/>
        <w:right w:val="none" w:sz="0" w:space="0" w:color="auto"/>
      </w:divBdr>
    </w:div>
    <w:div w:id="21218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482132B034426AAA1917B4830299C"/>
        <w:category>
          <w:name w:val="General"/>
          <w:gallery w:val="placeholder"/>
        </w:category>
        <w:types>
          <w:type w:val="bbPlcHdr"/>
        </w:types>
        <w:behaviors>
          <w:behavior w:val="content"/>
        </w:behaviors>
        <w:guid w:val="{DD50CD5C-1C7D-41B1-9207-1F803FA9BE66}"/>
      </w:docPartPr>
      <w:docPartBody>
        <w:p w:rsidR="00DD12D1" w:rsidRDefault="00A818FC" w:rsidP="00A818FC">
          <w:pPr>
            <w:pStyle w:val="999482132B034426AAA1917B4830299C2"/>
          </w:pPr>
          <w:r w:rsidRPr="00B706BE">
            <w:t>Click or tap to enter a date.</w:t>
          </w:r>
        </w:p>
      </w:docPartBody>
    </w:docPart>
    <w:docPart>
      <w:docPartPr>
        <w:name w:val="3E39011EC8394851A89A618F7BCE9DAF"/>
        <w:category>
          <w:name w:val="General"/>
          <w:gallery w:val="placeholder"/>
        </w:category>
        <w:types>
          <w:type w:val="bbPlcHdr"/>
        </w:types>
        <w:behaviors>
          <w:behavior w:val="content"/>
        </w:behaviors>
        <w:guid w:val="{BA5641E7-B98A-4A99-B99F-621549692C89}"/>
      </w:docPartPr>
      <w:docPartBody>
        <w:p w:rsidR="00DD12D1" w:rsidRDefault="00F90531" w:rsidP="00F90531">
          <w:pPr>
            <w:pStyle w:val="3E39011EC8394851A89A618F7BCE9DAF"/>
          </w:pPr>
          <w:r>
            <w:rPr>
              <w:rStyle w:val="PlaceholderText"/>
            </w:rPr>
            <w:t>Click or tap here to enter text.</w:t>
          </w:r>
        </w:p>
      </w:docPartBody>
    </w:docPart>
    <w:docPart>
      <w:docPartPr>
        <w:name w:val="0B66684DB6F74B7CA95DC3FC377C9D5F"/>
        <w:category>
          <w:name w:val="General"/>
          <w:gallery w:val="placeholder"/>
        </w:category>
        <w:types>
          <w:type w:val="bbPlcHdr"/>
        </w:types>
        <w:behaviors>
          <w:behavior w:val="content"/>
        </w:behaviors>
        <w:guid w:val="{AE7C728F-2352-46AA-A709-7DF9665E6C99}"/>
      </w:docPartPr>
      <w:docPartBody>
        <w:p w:rsidR="00DD12D1" w:rsidRDefault="00F90531" w:rsidP="00F90531">
          <w:pPr>
            <w:pStyle w:val="0B66684DB6F74B7CA95DC3FC377C9D5F"/>
          </w:pPr>
          <w:r>
            <w:rPr>
              <w:rStyle w:val="PlaceholderText"/>
            </w:rPr>
            <w:t>Click or tap here to enter text.</w:t>
          </w:r>
        </w:p>
      </w:docPartBody>
    </w:docPart>
    <w:docPart>
      <w:docPartPr>
        <w:name w:val="5DB8CD038B2C4821BF51CAF9E731183D"/>
        <w:category>
          <w:name w:val="General"/>
          <w:gallery w:val="placeholder"/>
        </w:category>
        <w:types>
          <w:type w:val="bbPlcHdr"/>
        </w:types>
        <w:behaviors>
          <w:behavior w:val="content"/>
        </w:behaviors>
        <w:guid w:val="{79483F14-AD14-46DB-94B9-B1FE3EFFA6A3}"/>
      </w:docPartPr>
      <w:docPartBody>
        <w:p w:rsidR="00DD12D1" w:rsidRDefault="00A818FC" w:rsidP="00F90531">
          <w:pPr>
            <w:pStyle w:val="5DB8CD038B2C4821BF51CAF9E731183D"/>
          </w:pPr>
          <w:r w:rsidRPr="00B706BE">
            <w:t>Click or tap to enter a date.</w:t>
          </w:r>
        </w:p>
      </w:docPartBody>
    </w:docPart>
    <w:docPart>
      <w:docPartPr>
        <w:name w:val="2E35BC80003D4B49AF4D1D937A1DC992"/>
        <w:category>
          <w:name w:val="General"/>
          <w:gallery w:val="placeholder"/>
        </w:category>
        <w:types>
          <w:type w:val="bbPlcHdr"/>
        </w:types>
        <w:behaviors>
          <w:behavior w:val="content"/>
        </w:behaviors>
        <w:guid w:val="{564CB145-B949-4A1A-B144-C17C97DC8659}"/>
      </w:docPartPr>
      <w:docPartBody>
        <w:p w:rsidR="00DD12D1" w:rsidRDefault="00A818FC" w:rsidP="00F90531">
          <w:pPr>
            <w:pStyle w:val="2E35BC80003D4B49AF4D1D937A1DC992"/>
          </w:pPr>
          <w:r w:rsidRPr="00B706BE">
            <w:t>Click or tap to enter a date.</w:t>
          </w:r>
        </w:p>
      </w:docPartBody>
    </w:docPart>
    <w:docPart>
      <w:docPartPr>
        <w:name w:val="A402F6F3D39442A8B56BEB3F7CB6ED9E"/>
        <w:category>
          <w:name w:val="General"/>
          <w:gallery w:val="placeholder"/>
        </w:category>
        <w:types>
          <w:type w:val="bbPlcHdr"/>
        </w:types>
        <w:behaviors>
          <w:behavior w:val="content"/>
        </w:behaviors>
        <w:guid w:val="{7F2A70C5-F186-4628-A414-22AE3473BBCD}"/>
      </w:docPartPr>
      <w:docPartBody>
        <w:p w:rsidR="00DD12D1" w:rsidRDefault="00A818FC" w:rsidP="00F90531">
          <w:pPr>
            <w:pStyle w:val="A402F6F3D39442A8B56BEB3F7CB6ED9E"/>
          </w:pPr>
          <w:r w:rsidRPr="00B706BE">
            <w:t>Click or tap to enter a date.</w:t>
          </w:r>
        </w:p>
      </w:docPartBody>
    </w:docPart>
    <w:docPart>
      <w:docPartPr>
        <w:name w:val="F30F7285A76C402DADAE3C6AE809DB4A"/>
        <w:category>
          <w:name w:val="General"/>
          <w:gallery w:val="placeholder"/>
        </w:category>
        <w:types>
          <w:type w:val="bbPlcHdr"/>
        </w:types>
        <w:behaviors>
          <w:behavior w:val="content"/>
        </w:behaviors>
        <w:guid w:val="{8CF8FDC2-2C3A-4FDC-B657-A3AA1C515AB4}"/>
      </w:docPartPr>
      <w:docPartBody>
        <w:p w:rsidR="00DD12D1" w:rsidRDefault="00A818FC" w:rsidP="00F90531">
          <w:pPr>
            <w:pStyle w:val="F30F7285A76C402DADAE3C6AE809DB4A"/>
          </w:pPr>
          <w:r w:rsidRPr="00B706BE">
            <w:t>Click or tap to enter a date.</w:t>
          </w:r>
        </w:p>
      </w:docPartBody>
    </w:docPart>
    <w:docPart>
      <w:docPartPr>
        <w:name w:val="9EDC5B22FFA6440EB4DE58EC446E976A"/>
        <w:category>
          <w:name w:val="General"/>
          <w:gallery w:val="placeholder"/>
        </w:category>
        <w:types>
          <w:type w:val="bbPlcHdr"/>
        </w:types>
        <w:behaviors>
          <w:behavior w:val="content"/>
        </w:behaviors>
        <w:guid w:val="{FD293B17-C0E4-491F-8885-3E61814245C8}"/>
      </w:docPartPr>
      <w:docPartBody>
        <w:p w:rsidR="00DD12D1" w:rsidRDefault="00F90531" w:rsidP="00F90531">
          <w:pPr>
            <w:pStyle w:val="9EDC5B22FFA6440EB4DE58EC446E976A"/>
          </w:pPr>
          <w:r w:rsidRPr="00F43A22">
            <w:rPr>
              <w:rStyle w:val="PlaceholderText"/>
            </w:rPr>
            <w:t>Click or tap here to enter text.</w:t>
          </w:r>
        </w:p>
      </w:docPartBody>
    </w:docPart>
    <w:docPart>
      <w:docPartPr>
        <w:name w:val="DA04C59E6F4F43BEB25E3CD08EC87CA4"/>
        <w:category>
          <w:name w:val="General"/>
          <w:gallery w:val="placeholder"/>
        </w:category>
        <w:types>
          <w:type w:val="bbPlcHdr"/>
        </w:types>
        <w:behaviors>
          <w:behavior w:val="content"/>
        </w:behaviors>
        <w:guid w:val="{1E60D61D-C896-4B76-9930-5774C727E76B}"/>
      </w:docPartPr>
      <w:docPartBody>
        <w:p w:rsidR="00A818FC" w:rsidRDefault="00DD12D1" w:rsidP="00DD12D1">
          <w:pPr>
            <w:pStyle w:val="DA04C59E6F4F43BEB25E3CD08EC87CA4"/>
          </w:pPr>
          <w:r w:rsidRPr="00F43A22">
            <w:rPr>
              <w:rStyle w:val="PlaceholderText"/>
            </w:rPr>
            <w:t>Click or tap to enter a date.</w:t>
          </w:r>
        </w:p>
      </w:docPartBody>
    </w:docPart>
    <w:docPart>
      <w:docPartPr>
        <w:name w:val="B1380B72F7434777985CF0C09B1A3275"/>
        <w:category>
          <w:name w:val="General"/>
          <w:gallery w:val="placeholder"/>
        </w:category>
        <w:types>
          <w:type w:val="bbPlcHdr"/>
        </w:types>
        <w:behaviors>
          <w:behavior w:val="content"/>
        </w:behaviors>
        <w:guid w:val="{35DD2890-E695-42C6-8E57-8C040C74363D}"/>
      </w:docPartPr>
      <w:docPartBody>
        <w:p w:rsidR="00A818FC" w:rsidRDefault="00DD12D1" w:rsidP="00DD12D1">
          <w:pPr>
            <w:pStyle w:val="B1380B72F7434777985CF0C09B1A3275"/>
          </w:pPr>
          <w:r w:rsidRPr="00F43A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531"/>
    <w:rsid w:val="000718F2"/>
    <w:rsid w:val="000C04A4"/>
    <w:rsid w:val="000E33CF"/>
    <w:rsid w:val="00155BE8"/>
    <w:rsid w:val="0019626F"/>
    <w:rsid w:val="00470224"/>
    <w:rsid w:val="005D567D"/>
    <w:rsid w:val="005F5E5E"/>
    <w:rsid w:val="005F7912"/>
    <w:rsid w:val="007146B4"/>
    <w:rsid w:val="00866295"/>
    <w:rsid w:val="00A545E0"/>
    <w:rsid w:val="00A818FC"/>
    <w:rsid w:val="00AD276D"/>
    <w:rsid w:val="00BC0534"/>
    <w:rsid w:val="00D62CC6"/>
    <w:rsid w:val="00DD12D1"/>
    <w:rsid w:val="00F90531"/>
    <w:rsid w:val="00FC56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67D"/>
    <w:rPr>
      <w:color w:val="808080"/>
    </w:rPr>
  </w:style>
  <w:style w:type="paragraph" w:customStyle="1" w:styleId="8407DF7E49B948598D5B2A848BFCE6B2">
    <w:name w:val="8407DF7E49B948598D5B2A848BFCE6B2"/>
    <w:rsid w:val="00F90531"/>
  </w:style>
  <w:style w:type="paragraph" w:customStyle="1" w:styleId="BC117F15C4DE41D4B9E06473ED814DA0">
    <w:name w:val="BC117F15C4DE41D4B9E06473ED814DA0"/>
    <w:rsid w:val="00F90531"/>
  </w:style>
  <w:style w:type="paragraph" w:customStyle="1" w:styleId="13DE9C2A23A1446B9C4F4BA58E2C1C51">
    <w:name w:val="13DE9C2A23A1446B9C4F4BA58E2C1C51"/>
    <w:rsid w:val="00F90531"/>
  </w:style>
  <w:style w:type="paragraph" w:customStyle="1" w:styleId="2AB556C8BCD84DD6B945BE52256E8C80">
    <w:name w:val="2AB556C8BCD84DD6B945BE52256E8C80"/>
    <w:rsid w:val="00F90531"/>
  </w:style>
  <w:style w:type="paragraph" w:customStyle="1" w:styleId="844DB9BE9004400FBF8F656954A22E11">
    <w:name w:val="844DB9BE9004400FBF8F656954A22E11"/>
    <w:rsid w:val="00F90531"/>
  </w:style>
  <w:style w:type="paragraph" w:customStyle="1" w:styleId="BACB7113D97A4BE6BB6859A3D4A5005B">
    <w:name w:val="BACB7113D97A4BE6BB6859A3D4A5005B"/>
    <w:rsid w:val="00F90531"/>
  </w:style>
  <w:style w:type="paragraph" w:customStyle="1" w:styleId="97011296491B402CAE91C5657ED0E888">
    <w:name w:val="97011296491B402CAE91C5657ED0E888"/>
    <w:rsid w:val="00F90531"/>
  </w:style>
  <w:style w:type="paragraph" w:customStyle="1" w:styleId="5C2EE85AAF644E02BDC748BE1C6CC5FA">
    <w:name w:val="5C2EE85AAF644E02BDC748BE1C6CC5FA"/>
    <w:rsid w:val="00F90531"/>
  </w:style>
  <w:style w:type="paragraph" w:customStyle="1" w:styleId="B093ABF5DCFD420D802CD02F7E767F5A">
    <w:name w:val="B093ABF5DCFD420D802CD02F7E767F5A"/>
    <w:rsid w:val="00F90531"/>
  </w:style>
  <w:style w:type="paragraph" w:customStyle="1" w:styleId="72B33D2F0C374352AC50988B349CD04B">
    <w:name w:val="72B33D2F0C374352AC50988B349CD04B"/>
    <w:rsid w:val="00F90531"/>
  </w:style>
  <w:style w:type="paragraph" w:customStyle="1" w:styleId="4A53C5958A0B4274BA865D3078F7D286">
    <w:name w:val="4A53C5958A0B4274BA865D3078F7D286"/>
    <w:rsid w:val="00F90531"/>
  </w:style>
  <w:style w:type="paragraph" w:customStyle="1" w:styleId="620224D667C84928888D233750317C3D">
    <w:name w:val="620224D667C84928888D233750317C3D"/>
    <w:rsid w:val="00F90531"/>
  </w:style>
  <w:style w:type="paragraph" w:customStyle="1" w:styleId="32BA62C6BA7C4ED297B11EB2D87D9460">
    <w:name w:val="32BA62C6BA7C4ED297B11EB2D87D9460"/>
    <w:rsid w:val="00F90531"/>
  </w:style>
  <w:style w:type="paragraph" w:customStyle="1" w:styleId="A3F816D3292C4CDA9289FFAD1D356CE8">
    <w:name w:val="A3F816D3292C4CDA9289FFAD1D356CE8"/>
    <w:rsid w:val="00F90531"/>
  </w:style>
  <w:style w:type="paragraph" w:customStyle="1" w:styleId="199563F341FD4F45823CF4EA328BA5F4">
    <w:name w:val="199563F341FD4F45823CF4EA328BA5F4"/>
    <w:rsid w:val="00F90531"/>
  </w:style>
  <w:style w:type="paragraph" w:customStyle="1" w:styleId="D930D6C751D34F969C8FDEE65C097E44">
    <w:name w:val="D930D6C751D34F969C8FDEE65C097E44"/>
    <w:rsid w:val="00F90531"/>
  </w:style>
  <w:style w:type="paragraph" w:customStyle="1" w:styleId="4EAE848D09304D5D8814271BE777270A">
    <w:name w:val="4EAE848D09304D5D8814271BE777270A"/>
    <w:rsid w:val="00F90531"/>
  </w:style>
  <w:style w:type="paragraph" w:customStyle="1" w:styleId="999482132B034426AAA1917B4830299C">
    <w:name w:val="999482132B034426AAA1917B4830299C"/>
    <w:rsid w:val="00F90531"/>
  </w:style>
  <w:style w:type="paragraph" w:customStyle="1" w:styleId="3E39011EC8394851A89A618F7BCE9DAF">
    <w:name w:val="3E39011EC8394851A89A618F7BCE9DAF"/>
    <w:rsid w:val="00F90531"/>
  </w:style>
  <w:style w:type="paragraph" w:customStyle="1" w:styleId="0B66684DB6F74B7CA95DC3FC377C9D5F">
    <w:name w:val="0B66684DB6F74B7CA95DC3FC377C9D5F"/>
    <w:rsid w:val="00F90531"/>
  </w:style>
  <w:style w:type="paragraph" w:customStyle="1" w:styleId="DD40D66F70BA4116BF8EFB4E5CE7C0C6">
    <w:name w:val="DD40D66F70BA4116BF8EFB4E5CE7C0C6"/>
    <w:rsid w:val="00F90531"/>
  </w:style>
  <w:style w:type="paragraph" w:customStyle="1" w:styleId="FE5093E07ED845B28E845C1CEA4A28CC">
    <w:name w:val="FE5093E07ED845B28E845C1CEA4A28CC"/>
    <w:rsid w:val="00F90531"/>
  </w:style>
  <w:style w:type="paragraph" w:customStyle="1" w:styleId="3BBE6127960B460EA8C5055B00892827">
    <w:name w:val="3BBE6127960B460EA8C5055B00892827"/>
    <w:rsid w:val="00F90531"/>
  </w:style>
  <w:style w:type="paragraph" w:customStyle="1" w:styleId="EBE253C91BC94860B1BAE2E8B85FC386">
    <w:name w:val="EBE253C91BC94860B1BAE2E8B85FC386"/>
    <w:rsid w:val="00F90531"/>
  </w:style>
  <w:style w:type="paragraph" w:customStyle="1" w:styleId="94E04B4548394E1486499B3FB786FD07">
    <w:name w:val="94E04B4548394E1486499B3FB786FD07"/>
    <w:rsid w:val="00F90531"/>
  </w:style>
  <w:style w:type="paragraph" w:customStyle="1" w:styleId="57F1C67C2E71460898451B9A4790C61A">
    <w:name w:val="57F1C67C2E71460898451B9A4790C61A"/>
    <w:rsid w:val="00F90531"/>
  </w:style>
  <w:style w:type="paragraph" w:customStyle="1" w:styleId="6FFFE078965C4754AC4E47DA730BFD12">
    <w:name w:val="6FFFE078965C4754AC4E47DA730BFD12"/>
    <w:rsid w:val="00F90531"/>
  </w:style>
  <w:style w:type="paragraph" w:customStyle="1" w:styleId="8970E52BE7D94CCD92AA38E9CF84569A">
    <w:name w:val="8970E52BE7D94CCD92AA38E9CF84569A"/>
    <w:rsid w:val="00F90531"/>
  </w:style>
  <w:style w:type="paragraph" w:customStyle="1" w:styleId="9264DB9933274849909FAF2C93D11407">
    <w:name w:val="9264DB9933274849909FAF2C93D11407"/>
    <w:rsid w:val="00F90531"/>
  </w:style>
  <w:style w:type="paragraph" w:customStyle="1" w:styleId="05CC186AD6D8428EB68B4590CF453A48">
    <w:name w:val="05CC186AD6D8428EB68B4590CF453A48"/>
    <w:rsid w:val="00F90531"/>
  </w:style>
  <w:style w:type="paragraph" w:customStyle="1" w:styleId="45165F2C7F5C42CC88E59D0B55496EE4">
    <w:name w:val="45165F2C7F5C42CC88E59D0B55496EE4"/>
    <w:rsid w:val="00F90531"/>
  </w:style>
  <w:style w:type="paragraph" w:customStyle="1" w:styleId="F06C5BE97ADE42029C0C8CA7B5F537EC">
    <w:name w:val="F06C5BE97ADE42029C0C8CA7B5F537EC"/>
    <w:rsid w:val="00F90531"/>
  </w:style>
  <w:style w:type="paragraph" w:customStyle="1" w:styleId="A825B165F6334823AA80A01CA6B034C5">
    <w:name w:val="A825B165F6334823AA80A01CA6B034C5"/>
    <w:rsid w:val="00F90531"/>
  </w:style>
  <w:style w:type="paragraph" w:customStyle="1" w:styleId="795762C66F804898A0048E78E360E660">
    <w:name w:val="795762C66F804898A0048E78E360E660"/>
    <w:rsid w:val="00F90531"/>
  </w:style>
  <w:style w:type="paragraph" w:customStyle="1" w:styleId="2E69C0646A414E6392699D3962ADDB96">
    <w:name w:val="2E69C0646A414E6392699D3962ADDB96"/>
    <w:rsid w:val="00F90531"/>
  </w:style>
  <w:style w:type="paragraph" w:customStyle="1" w:styleId="F5EBED59AB2445D5BA0FE5E6F5B91D1E">
    <w:name w:val="F5EBED59AB2445D5BA0FE5E6F5B91D1E"/>
    <w:rsid w:val="00F90531"/>
  </w:style>
  <w:style w:type="paragraph" w:customStyle="1" w:styleId="E387538F654D46A3BDDD6411B2C10581">
    <w:name w:val="E387538F654D46A3BDDD6411B2C10581"/>
    <w:rsid w:val="00F90531"/>
  </w:style>
  <w:style w:type="paragraph" w:customStyle="1" w:styleId="69983AC486784C3F919C20BB64FA0265">
    <w:name w:val="69983AC486784C3F919C20BB64FA0265"/>
    <w:rsid w:val="00F90531"/>
  </w:style>
  <w:style w:type="paragraph" w:customStyle="1" w:styleId="511D2D0D179649EE96E5A7F46804B4FB">
    <w:name w:val="511D2D0D179649EE96E5A7F46804B4FB"/>
    <w:rsid w:val="00F90531"/>
  </w:style>
  <w:style w:type="paragraph" w:customStyle="1" w:styleId="E4D76D675C124F329D1F1C0A89974D1E">
    <w:name w:val="E4D76D675C124F329D1F1C0A89974D1E"/>
    <w:rsid w:val="00F90531"/>
  </w:style>
  <w:style w:type="paragraph" w:customStyle="1" w:styleId="1EB6D9120EB94756AA397B0157BAA444">
    <w:name w:val="1EB6D9120EB94756AA397B0157BAA444"/>
    <w:rsid w:val="00F90531"/>
  </w:style>
  <w:style w:type="paragraph" w:customStyle="1" w:styleId="1D3BCA8FB0C44698886F23F40CC317AE">
    <w:name w:val="1D3BCA8FB0C44698886F23F40CC317AE"/>
    <w:rsid w:val="00F90531"/>
  </w:style>
  <w:style w:type="paragraph" w:customStyle="1" w:styleId="999482132B034426AAA1917B4830299C1">
    <w:name w:val="999482132B034426AAA1917B4830299C1"/>
    <w:rsid w:val="00F90531"/>
    <w:pPr>
      <w:spacing w:before="120" w:after="120" w:line="240" w:lineRule="auto"/>
    </w:pPr>
    <w:rPr>
      <w:rFonts w:eastAsia="Times New Roman" w:cstheme="minorHAnsi"/>
      <w:color w:val="4D5259"/>
      <w:sz w:val="20"/>
      <w:szCs w:val="20"/>
      <w:lang w:eastAsia="en-US"/>
    </w:rPr>
  </w:style>
  <w:style w:type="paragraph" w:customStyle="1" w:styleId="D671499B1DC041F18785D1FFBFC3C10E">
    <w:name w:val="D671499B1DC041F18785D1FFBFC3C10E"/>
    <w:rsid w:val="00F90531"/>
  </w:style>
  <w:style w:type="paragraph" w:customStyle="1" w:styleId="2BA8824463AE4E81A0FF857BF99EF3CF">
    <w:name w:val="2BA8824463AE4E81A0FF857BF99EF3CF"/>
    <w:rsid w:val="00F90531"/>
  </w:style>
  <w:style w:type="paragraph" w:customStyle="1" w:styleId="09CF081A2E7F4EE7B8AD529B3685BFCA">
    <w:name w:val="09CF081A2E7F4EE7B8AD529B3685BFCA"/>
    <w:rsid w:val="00F90531"/>
  </w:style>
  <w:style w:type="paragraph" w:customStyle="1" w:styleId="5DB8CD038B2C4821BF51CAF9E731183D">
    <w:name w:val="5DB8CD038B2C4821BF51CAF9E731183D"/>
    <w:rsid w:val="00F90531"/>
  </w:style>
  <w:style w:type="paragraph" w:customStyle="1" w:styleId="2E35BC80003D4B49AF4D1D937A1DC992">
    <w:name w:val="2E35BC80003D4B49AF4D1D937A1DC992"/>
    <w:rsid w:val="00F90531"/>
  </w:style>
  <w:style w:type="paragraph" w:customStyle="1" w:styleId="A402F6F3D39442A8B56BEB3F7CB6ED9E">
    <w:name w:val="A402F6F3D39442A8B56BEB3F7CB6ED9E"/>
    <w:rsid w:val="00F90531"/>
  </w:style>
  <w:style w:type="paragraph" w:customStyle="1" w:styleId="F30F7285A76C402DADAE3C6AE809DB4A">
    <w:name w:val="F30F7285A76C402DADAE3C6AE809DB4A"/>
    <w:rsid w:val="00F90531"/>
  </w:style>
  <w:style w:type="paragraph" w:customStyle="1" w:styleId="C27394EF82A5427A98720254167617C9">
    <w:name w:val="C27394EF82A5427A98720254167617C9"/>
    <w:rsid w:val="00F90531"/>
  </w:style>
  <w:style w:type="paragraph" w:customStyle="1" w:styleId="667F05396BB545AE99B1BED08F9EF2CF">
    <w:name w:val="667F05396BB545AE99B1BED08F9EF2CF"/>
    <w:rsid w:val="00F90531"/>
  </w:style>
  <w:style w:type="paragraph" w:customStyle="1" w:styleId="FC03995C2C3641BB983674C3A2B435E6">
    <w:name w:val="FC03995C2C3641BB983674C3A2B435E6"/>
    <w:rsid w:val="00F90531"/>
  </w:style>
  <w:style w:type="paragraph" w:customStyle="1" w:styleId="CB1625E1CFFA460885F4159DB9CCF029">
    <w:name w:val="CB1625E1CFFA460885F4159DB9CCF029"/>
    <w:rsid w:val="00F90531"/>
  </w:style>
  <w:style w:type="paragraph" w:customStyle="1" w:styleId="EE9FCCB8099C42E391ED46F69B17A149">
    <w:name w:val="EE9FCCB8099C42E391ED46F69B17A149"/>
    <w:rsid w:val="00F90531"/>
  </w:style>
  <w:style w:type="paragraph" w:customStyle="1" w:styleId="DC5D1B5376F849869D6F6A75695F1720">
    <w:name w:val="DC5D1B5376F849869D6F6A75695F1720"/>
    <w:rsid w:val="00F90531"/>
  </w:style>
  <w:style w:type="paragraph" w:customStyle="1" w:styleId="B9A573E20FB6456590EFB8CAAF7EE235">
    <w:name w:val="B9A573E20FB6456590EFB8CAAF7EE235"/>
    <w:rsid w:val="00F90531"/>
  </w:style>
  <w:style w:type="paragraph" w:customStyle="1" w:styleId="9D74745692B341D0B048D6A7DDF8542D">
    <w:name w:val="9D74745692B341D0B048D6A7DDF8542D"/>
    <w:rsid w:val="00F90531"/>
  </w:style>
  <w:style w:type="paragraph" w:customStyle="1" w:styleId="1CAD9FB53736402894911050FCCC20B2">
    <w:name w:val="1CAD9FB53736402894911050FCCC20B2"/>
    <w:rsid w:val="00F90531"/>
  </w:style>
  <w:style w:type="paragraph" w:customStyle="1" w:styleId="F341F2A31B2B4707AA5A06F43D42182C">
    <w:name w:val="F341F2A31B2B4707AA5A06F43D42182C"/>
    <w:rsid w:val="00F90531"/>
  </w:style>
  <w:style w:type="paragraph" w:customStyle="1" w:styleId="70B085AE2D0E479BB0012130B69621BC">
    <w:name w:val="70B085AE2D0E479BB0012130B69621BC"/>
    <w:rsid w:val="00F90531"/>
  </w:style>
  <w:style w:type="paragraph" w:customStyle="1" w:styleId="FF830CC49C7D49C7A3ED9437A952AC65">
    <w:name w:val="FF830CC49C7D49C7A3ED9437A952AC65"/>
    <w:rsid w:val="00F90531"/>
  </w:style>
  <w:style w:type="paragraph" w:customStyle="1" w:styleId="482B08126390441A8C9D250F3DB427BA">
    <w:name w:val="482B08126390441A8C9D250F3DB427BA"/>
    <w:rsid w:val="00F90531"/>
  </w:style>
  <w:style w:type="paragraph" w:customStyle="1" w:styleId="2BA183F30A3B4400A6B12FEEC4222C00">
    <w:name w:val="2BA183F30A3B4400A6B12FEEC4222C00"/>
    <w:rsid w:val="00F90531"/>
  </w:style>
  <w:style w:type="paragraph" w:customStyle="1" w:styleId="C117A939A58E41A0B538E0D581B8CD10">
    <w:name w:val="C117A939A58E41A0B538E0D581B8CD10"/>
    <w:rsid w:val="00F90531"/>
  </w:style>
  <w:style w:type="paragraph" w:customStyle="1" w:styleId="9EDC5B22FFA6440EB4DE58EC446E976A">
    <w:name w:val="9EDC5B22FFA6440EB4DE58EC446E976A"/>
    <w:rsid w:val="00F90531"/>
  </w:style>
  <w:style w:type="paragraph" w:customStyle="1" w:styleId="DA04C59E6F4F43BEB25E3CD08EC87CA4">
    <w:name w:val="DA04C59E6F4F43BEB25E3CD08EC87CA4"/>
    <w:rsid w:val="00DD12D1"/>
  </w:style>
  <w:style w:type="paragraph" w:customStyle="1" w:styleId="B1380B72F7434777985CF0C09B1A3275">
    <w:name w:val="B1380B72F7434777985CF0C09B1A3275"/>
    <w:rsid w:val="00DD12D1"/>
  </w:style>
  <w:style w:type="paragraph" w:customStyle="1" w:styleId="999482132B034426AAA1917B4830299C2">
    <w:name w:val="999482132B034426AAA1917B4830299C2"/>
    <w:rsid w:val="00A818FC"/>
    <w:pPr>
      <w:spacing w:before="120" w:after="120" w:line="240" w:lineRule="auto"/>
    </w:pPr>
    <w:rPr>
      <w:rFonts w:eastAsia="Times New Roman" w:cstheme="minorHAnsi"/>
      <w:color w:val="4D5259"/>
      <w:sz w:val="20"/>
      <w:szCs w:val="20"/>
      <w:lang w:eastAsia="en-US"/>
    </w:rPr>
  </w:style>
  <w:style w:type="paragraph" w:customStyle="1" w:styleId="80B6F941AF3D44BE9D68B34747261200">
    <w:name w:val="80B6F941AF3D44BE9D68B34747261200"/>
    <w:rsid w:val="005D567D"/>
    <w:rPr>
      <w:lang w:val="en-US" w:eastAsia="en-US"/>
    </w:rPr>
  </w:style>
  <w:style w:type="paragraph" w:customStyle="1" w:styleId="36B6E2950542407581B84249F67F5D16">
    <w:name w:val="36B6E2950542407581B84249F67F5D16"/>
    <w:rsid w:val="005D567D"/>
    <w:rPr>
      <w:lang w:val="en-US" w:eastAsia="en-US"/>
    </w:rPr>
  </w:style>
  <w:style w:type="paragraph" w:customStyle="1" w:styleId="C880CDC7C1C3403DAAFADD78213EDD23">
    <w:name w:val="C880CDC7C1C3403DAAFADD78213EDD23"/>
    <w:rsid w:val="005D567D"/>
    <w:rPr>
      <w:lang w:val="en-US" w:eastAsia="en-US"/>
    </w:rPr>
  </w:style>
  <w:style w:type="paragraph" w:customStyle="1" w:styleId="6D53B0D2B86644AAA314C798EB5FF779">
    <w:name w:val="6D53B0D2B86644AAA314C798EB5FF779"/>
    <w:rsid w:val="005D567D"/>
    <w:rPr>
      <w:lang w:val="en-US" w:eastAsia="en-US"/>
    </w:rPr>
  </w:style>
  <w:style w:type="paragraph" w:customStyle="1" w:styleId="89E4B3C337EA42A984C44E4255D59186">
    <w:name w:val="89E4B3C337EA42A984C44E4255D59186"/>
    <w:rsid w:val="005D567D"/>
    <w:rPr>
      <w:lang w:val="en-US" w:eastAsia="en-US"/>
    </w:rPr>
  </w:style>
  <w:style w:type="paragraph" w:customStyle="1" w:styleId="64D0216E420D4758AA829F54C00B920D">
    <w:name w:val="64D0216E420D4758AA829F54C00B920D"/>
    <w:rsid w:val="005D567D"/>
    <w:rPr>
      <w:lang w:val="en-US" w:eastAsia="en-US"/>
    </w:rPr>
  </w:style>
  <w:style w:type="paragraph" w:customStyle="1" w:styleId="A6E87C747E0546A6B6404BC25657DEBD">
    <w:name w:val="A6E87C747E0546A6B6404BC25657DEBD"/>
    <w:rsid w:val="005D567D"/>
    <w:rPr>
      <w:lang w:val="en-US" w:eastAsia="en-US"/>
    </w:rPr>
  </w:style>
  <w:style w:type="paragraph" w:customStyle="1" w:styleId="318FD03BAB3E4ABA867D8D88B549FEE5">
    <w:name w:val="318FD03BAB3E4ABA867D8D88B549FEE5"/>
    <w:rsid w:val="005D567D"/>
    <w:rPr>
      <w:lang w:val="en-US" w:eastAsia="en-US"/>
    </w:rPr>
  </w:style>
  <w:style w:type="paragraph" w:customStyle="1" w:styleId="CB2EFD28CD41449EB1E0F7A5C33D3DC7">
    <w:name w:val="CB2EFD28CD41449EB1E0F7A5C33D3DC7"/>
    <w:rsid w:val="005D567D"/>
    <w:rPr>
      <w:lang w:val="en-US" w:eastAsia="en-US"/>
    </w:rPr>
  </w:style>
  <w:style w:type="paragraph" w:customStyle="1" w:styleId="019810BFB05C4C7583FE30A9A32EB508">
    <w:name w:val="019810BFB05C4C7583FE30A9A32EB508"/>
    <w:rsid w:val="005D567D"/>
    <w:rPr>
      <w:lang w:val="en-US" w:eastAsia="en-US"/>
    </w:rPr>
  </w:style>
  <w:style w:type="paragraph" w:customStyle="1" w:styleId="1636238D20E14CDA9AB2C36F50DFBF13">
    <w:name w:val="1636238D20E14CDA9AB2C36F50DFBF13"/>
    <w:rsid w:val="005D567D"/>
    <w:rPr>
      <w:lang w:val="en-US" w:eastAsia="en-US"/>
    </w:rPr>
  </w:style>
  <w:style w:type="paragraph" w:customStyle="1" w:styleId="EF9376967311441394D4764170E2EA71">
    <w:name w:val="EF9376967311441394D4764170E2EA71"/>
    <w:rsid w:val="005D567D"/>
    <w:rPr>
      <w:lang w:val="en-US" w:eastAsia="en-US"/>
    </w:rPr>
  </w:style>
  <w:style w:type="paragraph" w:customStyle="1" w:styleId="577198F6EE4644EDB6A56635C531B6A3">
    <w:name w:val="577198F6EE4644EDB6A56635C531B6A3"/>
    <w:rsid w:val="005D567D"/>
    <w:rPr>
      <w:lang w:val="en-US" w:eastAsia="en-US"/>
    </w:rPr>
  </w:style>
  <w:style w:type="paragraph" w:customStyle="1" w:styleId="C5C7F4DCC39E4BAB8C5EDBA6581A8661">
    <w:name w:val="C5C7F4DCC39E4BAB8C5EDBA6581A8661"/>
    <w:rsid w:val="005D567D"/>
    <w:rPr>
      <w:lang w:val="en-US" w:eastAsia="en-US"/>
    </w:rPr>
  </w:style>
  <w:style w:type="paragraph" w:customStyle="1" w:styleId="A60A469B172442658FBB3333A443AE30">
    <w:name w:val="A60A469B172442658FBB3333A443AE30"/>
    <w:rsid w:val="005D567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MEC">
      <a:dk1>
        <a:sysClr val="windowText" lastClr="000000"/>
      </a:dk1>
      <a:lt1>
        <a:sysClr val="window" lastClr="FFFFFF"/>
      </a:lt1>
      <a:dk2>
        <a:srgbClr val="4D5259"/>
      </a:dk2>
      <a:lt2>
        <a:srgbClr val="FFFFFF"/>
      </a:lt2>
      <a:accent1>
        <a:srgbClr val="4D5259"/>
      </a:accent1>
      <a:accent2>
        <a:srgbClr val="F08920"/>
      </a:accent2>
      <a:accent3>
        <a:srgbClr val="227A35"/>
      </a:accent3>
      <a:accent4>
        <a:srgbClr val="4D5259"/>
      </a:accent4>
      <a:accent5>
        <a:srgbClr val="F08920"/>
      </a:accent5>
      <a:accent6>
        <a:srgbClr val="227A35"/>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DD Month YYYY</PublishDate>
  <Abstract>[Client Reference No.]</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M_x0020_SubCategory xmlns="c6762906-e2d5-44eb-b3da-bd94eff07ed0" xsi:nil="true"/>
    <Knowledge_x0020_Area xmlns="c6762906-e2d5-44eb-b3da-bd94eff07ed0" xsi:nil="true"/>
    <Employing_x0020_Entity xmlns="c6762906-e2d5-44eb-b3da-bd94eff07ed0"/>
    <Document_x0020_Title xmlns="c6762906-e2d5-44eb-b3da-bd94eff07ed0">
      <Url>https://group.surbanajurong.com/sites/BMS/Published%20Documents/T-PM10004.docx</Url>
      <Description>Project Meeting Agenda/Minutes Template</Description>
    </Document_x0020_Title>
    <Document_x0020_Type xmlns="07559c39-a4e3-493d-9171-b46aa88ec5ed">3. Templates</Document_x0020_Type>
    <Project_x0020_Phase xmlns="c6762906-e2d5-44eb-b3da-bd94eff07ed0" xsi:nil="true"/>
    <Doc_x0020_ID xmlns="07559c39-a4e3-493d-9171-b46aa88ec5ed">T-PM10004</Doc_x0020_ID>
    <Area_x0020_Expert_x0020_Name xmlns="c6762906-e2d5-44eb-b3da-bd94eff07ed0">
      <UserInfo>
        <DisplayName>Colin CLARKE</DisplayName>
        <AccountId>1462</AccountId>
        <AccountType/>
      </UserInfo>
    </Area_x0020_Expert_x0020_Name>
    <Responsible_x0020_Name xmlns="07559c39-a4e3-493d-9171-b46aa88ec5ed">
      <UserInfo>
        <DisplayName>Colin CLARKE</DisplayName>
        <AccountId>1462</AccountId>
        <AccountType/>
      </UserInfo>
    </Responsible_x0020_Name>
    <Category xmlns="c6762906-e2d5-44eb-b3da-bd94eff07ed0">PMTB 010 Communication</Category>
    <Incident_x0020_Reports xmlns="c6762906-e2d5-44eb-b3da-bd94eff07ed0">
      <Url xsi:nil="true"/>
      <Description xsi:nil="true"/>
    </Incident_x0020_Reports>
    <Location_x0020_Code xmlns="c6762906-e2d5-44eb-b3da-bd94eff07ed0">
      <Value>ANZ</Value>
      <Value>SME</Value>
      <Value>NOA</Value>
      <Value>SEA</Value>
      <Value>AFR</Value>
    </Location_x0020_Code>
    <IconOverlay xmlns="http://schemas.microsoft.com/sharepoint/v4" xsi:nil="true"/>
    <Entity xmlns="c6762906-e2d5-44eb-b3da-bd94eff07ed0">
      <Value>SMEC</Value>
    </Entity>
    <Language xmlns="c6762906-e2d5-44eb-b3da-bd94eff07ed0">
      <Value>ENG</Value>
    </Languag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BC13AE4491154F9E15681C2B351761" ma:contentTypeVersion="44" ma:contentTypeDescription="Create a new document." ma:contentTypeScope="" ma:versionID="cc4cf1c77c9255d377634684af4a7124">
  <xsd:schema xmlns:xsd="http://www.w3.org/2001/XMLSchema" xmlns:xs="http://www.w3.org/2001/XMLSchema" xmlns:p="http://schemas.microsoft.com/office/2006/metadata/properties" xmlns:ns1="07559c39-a4e3-493d-9171-b46aa88ec5ed" xmlns:ns2="c6762906-e2d5-44eb-b3da-bd94eff07ed0" xmlns:ns4="http://schemas.microsoft.com/sharepoint/v4" targetNamespace="http://schemas.microsoft.com/office/2006/metadata/properties" ma:root="true" ma:fieldsID="d6de5d3d3c1174703f3905acef49d6a8" ns1:_="" ns2:_="" ns4:_="">
    <xsd:import namespace="07559c39-a4e3-493d-9171-b46aa88ec5ed"/>
    <xsd:import namespace="c6762906-e2d5-44eb-b3da-bd94eff07ed0"/>
    <xsd:import namespace="http://schemas.microsoft.com/sharepoint/v4"/>
    <xsd:element name="properties">
      <xsd:complexType>
        <xsd:sequence>
          <xsd:element name="documentManagement">
            <xsd:complexType>
              <xsd:all>
                <xsd:element ref="ns1:Doc_x0020_ID"/>
                <xsd:element ref="ns1:Document_x0020_Type"/>
                <xsd:element ref="ns1:Responsible_x0020_Name"/>
                <xsd:element ref="ns2:Knowledge_x0020_Area" minOccurs="0"/>
                <xsd:element ref="ns2:Project_x0020_Phase" minOccurs="0"/>
                <xsd:element ref="ns2:Category" minOccurs="0"/>
                <xsd:element ref="ns2:Incident_x0020_Reports" minOccurs="0"/>
                <xsd:element ref="ns2:Location_x0020_Code" minOccurs="0"/>
                <xsd:element ref="ns2:Employing_x0020_Entity" minOccurs="0"/>
                <xsd:element ref="ns2:Area_x0020_Expert_x0020_Name" minOccurs="0"/>
                <xsd:element ref="ns2:PM_x0020_SubCategory" minOccurs="0"/>
                <xsd:element ref="ns2:Document_x0020_Title" minOccurs="0"/>
                <xsd:element ref="ns1:SharedWithUsers" minOccurs="0"/>
                <xsd:element ref="ns4:IconOverlay" minOccurs="0"/>
                <xsd:element ref="ns2:Entity" minOccurs="0"/>
                <xsd:element ref="ns2: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9c39-a4e3-493d-9171-b46aa88ec5ed" elementFormDefault="qualified">
    <xsd:import namespace="http://schemas.microsoft.com/office/2006/documentManagement/types"/>
    <xsd:import namespace="http://schemas.microsoft.com/office/infopath/2007/PartnerControls"/>
    <xsd:element name="Doc_x0020_ID" ma:index="0" ma:displayName="Doc ID" ma:internalName="Doc_x0020_ID" ma:readOnly="false">
      <xsd:simpleType>
        <xsd:restriction base="dms:Text">
          <xsd:maxLength value="255"/>
        </xsd:restriction>
      </xsd:simpleType>
    </xsd:element>
    <xsd:element name="Document_x0020_Type" ma:index="3" ma:displayName="Doc Type" ma:format="Dropdown" ma:internalName="Document_x0020_Type" ma:readOnly="false">
      <xsd:simpleType>
        <xsd:restriction base="dms:Choice">
          <xsd:enumeration value="1. Policies"/>
          <xsd:enumeration value="2. Procedures"/>
          <xsd:enumeration value="2. Supplementary Project Procedures"/>
          <xsd:enumeration value="2. BMS Manual"/>
          <xsd:enumeration value="3. Forms"/>
          <xsd:enumeration value="3. Guidelines"/>
          <xsd:enumeration value="3. Work Instructions"/>
          <xsd:enumeration value="3. System Compliance Forms"/>
          <xsd:enumeration value="3. Electronic Forms"/>
          <xsd:enumeration value="3. Policy Statements"/>
          <xsd:enumeration value="3. Certificates"/>
          <xsd:enumeration value="3. Training Presentations"/>
          <xsd:enumeration value="3. Logos"/>
          <xsd:enumeration value="3. Other Toolbox"/>
          <xsd:enumeration value="3. Position Descriptions"/>
          <xsd:enumeration value="3. Company Constitutions"/>
          <xsd:enumeration value="3. Commercial Agreements"/>
          <xsd:enumeration value="3. Employment Contract - ECCL Singapore"/>
          <xsd:enumeration value="3. Employment Contracts - SMEC Services Pty Ltd"/>
          <xsd:enumeration value="3. Insurance - Certificates of Currency"/>
          <xsd:enumeration value="3. Workers Compensation - Certificates of Currency"/>
          <xsd:enumeration value="3. Templates"/>
          <xsd:enumeration value="3. Registers"/>
          <xsd:enumeration value="3. Example"/>
          <xsd:enumeration value="3. EM Spreadsheet Library"/>
          <xsd:enumeration value="3. Mergers &amp; Acquisition"/>
        </xsd:restriction>
      </xsd:simpleType>
    </xsd:element>
    <xsd:element name="Responsible_x0020_Name" ma:index="6" ma:displayName="Responsible Name" ma:list="UserInfo" ma:SharePointGroup="0" ma:internalName="Responsible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762906-e2d5-44eb-b3da-bd94eff07ed0" elementFormDefault="qualified">
    <xsd:import namespace="http://schemas.microsoft.com/office/2006/documentManagement/types"/>
    <xsd:import namespace="http://schemas.microsoft.com/office/infopath/2007/PartnerControls"/>
    <xsd:element name="Knowledge_x0020_Area" ma:index="9" nillable="true" ma:displayName="Knowledge Area" ma:default="Not Project Related" ma:description="(PM Documents Only)" ma:format="Dropdown" ma:internalName="Knowledge_x0020_Area" ma:readOnly="false">
      <xsd:simpleType>
        <xsd:restriction base="dms:Choice">
          <xsd:enumeration value="Project Integration Management"/>
          <xsd:enumeration value="Project Scope Management"/>
          <xsd:enumeration value="Project Time Management"/>
          <xsd:enumeration value="Project Cost Management"/>
          <xsd:enumeration value="Project Quality Management"/>
          <xsd:enumeration value="Project Human Resource Management"/>
          <xsd:enumeration value="Project Communication Management"/>
          <xsd:enumeration value="Project Risk Management"/>
          <xsd:enumeration value="Project Procurement Management"/>
          <xsd:enumeration value="Background Knowledge"/>
          <xsd:enumeration value="Not Project Related"/>
        </xsd:restriction>
      </xsd:simpleType>
    </xsd:element>
    <xsd:element name="Project_x0020_Phase" ma:index="10" nillable="true" ma:displayName="Project Phase" ma:description="(PM Documents Only)" ma:format="Dropdown" ma:internalName="Project_x0020_Phase" ma:readOnly="false">
      <xsd:simpleType>
        <xsd:restriction base="dms:Choice">
          <xsd:enumeration value="1. Setup"/>
          <xsd:enumeration value="2. Implementation"/>
          <xsd:enumeration value="3. Closure"/>
        </xsd:restriction>
      </xsd:simpleType>
    </xsd:element>
    <xsd:element name="Category" ma:index="11" nillable="true" ma:displayName="Category" ma:format="Dropdown" ma:internalName="Category" ma:readOnly="false">
      <xsd:simpleType>
        <xsd:restriction base="dms:Choice">
          <xsd:enumeration value="NA"/>
          <xsd:enumeration value="CLR 1. Risk Management Process"/>
          <xsd:enumeration value="CLR 2. Contract Management"/>
          <xsd:enumeration value="CLR 2.1 Certificates of Registration"/>
          <xsd:enumeration value="CLR 2.2 Company Agreements"/>
          <xsd:enumeration value="CLR 2.3 Intercompany Agreements"/>
          <xsd:enumeration value="CLR 3. Insurance Management"/>
          <xsd:enumeration value="CLR 3.1 Certificates of Currency"/>
          <xsd:enumeration value="CLR 3.2 Worker's Compensation Certificates"/>
          <xsd:enumeration value="CLR 4. Management of Legal Matters"/>
          <xsd:enumeration value="CLR 5. Business Integrity"/>
          <xsd:enumeration value="CLR 6. Non-Normal Business"/>
          <xsd:enumeration value="CLR 6. Tender Bid Evaluation Process"/>
          <xsd:enumeration value="CLR 7. Organisational Conflicts of Interest"/>
          <xsd:enumeration value="CLR 8. Confidentiality Arrangements"/>
          <xsd:enumeration value="CLR 9. Supplier/Partner Due Diligence"/>
          <xsd:enumeration value="COR 1. Management Structure"/>
          <xsd:enumeration value="COR 1.1 Terms of Reference"/>
          <xsd:enumeration value="COR 1.2 Board Charters"/>
          <xsd:enumeration value="COR 1.3 Financial Regulations"/>
          <xsd:enumeration value="COR 1.4 Corporate Governance Framework"/>
          <xsd:enumeration value="COR 2. Company Structure"/>
          <xsd:enumeration value="COR 2.1 Constitutions"/>
          <xsd:enumeration value="COR 3. Strategic Planning"/>
          <xsd:enumeration value="COR 3.1 Meeting Templates"/>
          <xsd:enumeration value="COR 3.2 Reporting Templates"/>
          <xsd:enumeration value="COR 3.3 Letter Templates"/>
          <xsd:enumeration value="COR 4. Corporate Social Responsibility"/>
          <xsd:enumeration value="COR 5. Mergers &amp; Acquisition"/>
          <xsd:enumeration value="FIN 1. SJ Group Financial Regulations"/>
          <xsd:enumeration value="FIN 2. Cash Flow Management"/>
          <xsd:enumeration value="FIN 2.1 Accounts Payable"/>
          <xsd:enumeration value="FIN 2.2 Accounts Receivable"/>
          <xsd:enumeration value="FIN 3. Financial Reporting"/>
          <xsd:enumeration value="FIN 3.1 Fixed Asset"/>
          <xsd:enumeration value="FIN 3.2 Reconciliations"/>
          <xsd:enumeration value="FIN 4. Tax Management"/>
          <xsd:enumeration value="FIN 5. Treasury Risk Management"/>
          <xsd:enumeration value="FIN 6. Procurement"/>
          <xsd:enumeration value="FIN 6.1 Purchasing"/>
          <xsd:enumeration value="FIN 6.2 Sustainable Procurement"/>
          <xsd:enumeration value="FIN 7. Internal Audit"/>
          <xsd:enumeration value="FIN 8. Finance Systems"/>
          <xsd:enumeration value="HR 01 Human Resource Management"/>
          <xsd:enumeration value="HR 01.1 Employee Handbook"/>
          <xsd:enumeration value="HR 01.2 HR Service Requests"/>
          <xsd:enumeration value="HR 02 Code of Conduct"/>
          <xsd:enumeration value="HR 02 Code of Ethics"/>
          <xsd:enumeration value="HR 03 Resourcing, Recruitment and On-boarding"/>
          <xsd:enumeration value="HR 04 Conditions of Employment"/>
          <xsd:enumeration value="HR 05 Equal Employment and Diversity"/>
          <xsd:enumeration value="HR 06 Employee Career Development"/>
          <xsd:enumeration value="HR 07 Employee Recognition, Remuneration and Benefits"/>
          <xsd:enumeration value="HR 08 Local and Global Mobility including International Assignments"/>
          <xsd:enumeration value="HR 09 Conflict Resolution and Discipline"/>
          <xsd:enumeration value="HR 10 Employee Departure and Separation"/>
          <xsd:enumeration value="HR 11 Child Protection"/>
          <xsd:enumeration value="HSEQ 01. HSEQ Policies"/>
          <xsd:enumeration value="HSEQ 02. BMS Administration and Certification"/>
          <xsd:enumeration value="HSEQ 03. Leadership and Responsibility"/>
          <xsd:enumeration value="HSEQ 04. Legal Compliance"/>
          <xsd:enumeration value="HSEQ 05. Objectives, Targets and Plans"/>
          <xsd:enumeration value="HSEQ 06. HSE Risk Assessment and Control"/>
          <xsd:enumeration value="HSEQ 07. Communication, Consultation and Engagement"/>
          <xsd:enumeration value="HSEQ 08. Training and Competency"/>
          <xsd:enumeration value="HSEQ 09. Suppliers, Contractors and Consultants"/>
          <xsd:enumeration value="HSEQ 10. Incidents and Emergencies"/>
          <xsd:enumeration value="HSEQ 11. Document and Records Management"/>
          <xsd:enumeration value="HSEQ 12. Monitoring, Audit, Review and Continual Improvement"/>
          <xsd:enumeration value="HSEQ 13. Change Management"/>
          <xsd:enumeration value="IT 1. IT Operations/System Management"/>
          <xsd:enumeration value="IT 2. Security, Business Continuity and Disaster Recovery"/>
          <xsd:enumeration value="IT 3. SMEC IT Systems"/>
          <xsd:enumeration value="IT 3.1 Mobile Tools"/>
          <xsd:enumeration value="IT 4. IT Asset Management"/>
          <xsd:enumeration value="IT 5. Knowledge/Information Management"/>
          <xsd:enumeration value="MAR 1. Business Development"/>
          <xsd:enumeration value="MAR 2. Branding"/>
          <xsd:enumeration value="MAR 2.1 Logos"/>
          <xsd:enumeration value="MAR 3. Communication"/>
          <xsd:enumeration value="MAR 3.1 Internal Communication"/>
          <xsd:enumeration value="MAR 4. Corporate Social Responsibility"/>
          <xsd:enumeration value="MAR 5. Stationery"/>
          <xsd:enumeration value="MAR 6.1 Internal Training Certificate Template"/>
          <xsd:enumeration value="PM 01 Opportunity Management"/>
          <xsd:enumeration value="PM 02 Project Acceptance"/>
          <xsd:enumeration value="PM 03 Project Initiation and Planning"/>
          <xsd:enumeration value="PM 04 Project Management Planning"/>
          <xsd:enumeration value="PM 05 Project Execution and Control"/>
          <xsd:enumeration value="PM 06 Project Closure"/>
          <xsd:enumeration value="PM 07 Tool Box - Other useful Documents, Forms and Tools"/>
          <xsd:enumeration value="PM 08 System Manuals"/>
          <xsd:enumeration value="PMTB 001 General PM Handbooks and Tools"/>
          <xsd:enumeration value="PMTB 002 Safety Management"/>
          <xsd:enumeration value="PMTB 003 Scope"/>
          <xsd:enumeration value="PMTB 004 Time Management"/>
          <xsd:enumeration value="PMTB 005 Budget Finance"/>
          <xsd:enumeration value="PMTB 006 Human Resources"/>
          <xsd:enumeration value="PMTB 007 Quality"/>
          <xsd:enumeration value="PMTB 009 Procurement"/>
          <xsd:enumeration value="PMTB 010 Communication"/>
          <xsd:enumeration value="PMTB 019 System Manuals"/>
          <xsd:enumeration value="PMTB 020 Design"/>
          <xsd:enumeration value="PMTB 030 Contract Administration"/>
          <xsd:enumeration value="PMTB 100 Transport Group"/>
          <xsd:enumeration value="PMTB 121.100 Rail - NSW"/>
          <xsd:enumeration value="PMTB 200 Underground and Geotechnics"/>
          <xsd:enumeration value="PMTB 300 Water and Dams"/>
          <xsd:enumeration value="PMTB 400 Environment and Sustainability"/>
          <xsd:enumeration value="PMTB 500 Energy and Resources"/>
          <xsd:enumeration value="PMTB 600 Built Environment"/>
          <xsd:enumeration value="PMTB 700 Management Services"/>
          <xsd:enumeration value="PMTB 800 Education, Government and Government Advisory"/>
        </xsd:restriction>
      </xsd:simpleType>
    </xsd:element>
    <xsd:element name="Incident_x0020_Reports" ma:index="12" nillable="true" ma:displayName="Incident Reports" ma:format="Hyperlink" ma:internalName="Incident_x0020_Report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_x0020_Code" ma:index="13" nillable="true" ma:displayName="Location Code" ma:description="(All areas other than HR)" ma:internalName="Location_x0020_Code"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ANZ"/>
                    <xsd:enumeration value="SME"/>
                    <xsd:enumeration value="NOA"/>
                    <xsd:enumeration value="SEA"/>
                    <xsd:enumeration value="SGP"/>
                    <xsd:enumeration value="AFD"/>
                    <xsd:enumeration value="AMR"/>
                    <xsd:enumeration value="AUS"/>
                    <xsd:enumeration value="NZL"/>
                    <xsd:enumeration value="AFR"/>
                    <xsd:enumeration value="SAF"/>
                  </xsd:restriction>
                </xsd:simpleType>
              </xsd:element>
            </xsd:sequence>
          </xsd:extension>
        </xsd:complexContent>
      </xsd:complexType>
    </xsd:element>
    <xsd:element name="Employing_x0020_Entity" ma:index="14" nillable="true" ma:displayName="Employing Entity" ma:description="(HR Documents Only)" ma:internalName="Employing_x0020_Entity"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HR General"/>
                    <xsd:enumeration value="HKCONTRA"/>
                    <xsd:enumeration value="SMECACE"/>
                    <xsd:enumeration value="SMECBGD"/>
                    <xsd:enumeration value="SMECIND"/>
                    <xsd:enumeration value="SMECNZ"/>
                    <xsd:enumeration value="SMECSERV"/>
                    <xsd:enumeration value="SMECSAF"/>
                    <xsd:enumeration value="SMECAFR"/>
                    <xsd:enumeration value="SG1"/>
                    <xsd:enumeration value="SMM"/>
                  </xsd:restriction>
                </xsd:simpleType>
              </xsd:element>
            </xsd:sequence>
          </xsd:extension>
        </xsd:complexContent>
      </xsd:complexType>
    </xsd:element>
    <xsd:element name="Area_x0020_Expert_x0020_Name" ma:index="15" nillable="true" ma:displayName="Area Expert Name" ma:list="UserInfo" ma:SharePointGroup="0" ma:internalName="Area_x0020_Expert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M_x0020_SubCategory" ma:index="16" nillable="true" ma:displayName="SubCategory" ma:format="Dropdown" ma:internalName="PM_x0020_SubCategory" ma:readOnly="false">
      <xsd:simpleType>
        <xsd:restriction base="dms:Choice">
          <xsd:enumeration value="PMP 01  Defining the Scope of Work"/>
          <xsd:enumeration value="PMP 02 Time Management"/>
          <xsd:enumeration value="PMP 03 Developing the Project Budget"/>
          <xsd:enumeration value="PMP 04 Mobilisation and Organisation of Human Resources"/>
          <xsd:enumeration value="PMP 05 Quality Planning and Procedures"/>
          <xsd:enumeration value="PMP 06 Risk Management"/>
          <xsd:enumeration value="PMP 07 Procurement of Sub Consultants, Plant and Materials"/>
          <xsd:enumeration value="PMP 08 Communications and Stakeholder Management"/>
          <xsd:enumeration value="PMP 09 Environment Management"/>
          <xsd:enumeration value="PMP 10 Project Specific Requirements and Manuals"/>
          <xsd:enumeration value="PMTB 01 Communication"/>
          <xsd:enumeration value="PMTB 02 Design Projects"/>
          <xsd:enumeration value="PMTB 03 Contract Administration Projects"/>
          <xsd:enumeration value="PMTB 04 Tender Design Projects"/>
          <xsd:enumeration value="PMTB 05 Quality Assurance"/>
          <xsd:enumeration value="PMTB 06 Project Finance"/>
          <xsd:enumeration value="PMTB 07 Environmental Management"/>
          <xsd:enumeration value="PMTB 08 Staff Management"/>
          <xsd:enumeration value="PMTB 09 Stakeholder Management"/>
          <xsd:enumeration value="PMTB 10 Other"/>
          <xsd:enumeration value="OM 1. General"/>
          <xsd:enumeration value="OM 2. Proposal Process"/>
          <xsd:enumeration value="OM 3. Proposal Development"/>
          <xsd:enumeration value="OM 4. Post Proposal Submission"/>
          <xsd:enumeration value="PMTB 021 Design - General"/>
          <xsd:enumeration value="PMTB 022 Design - Safety in Design"/>
          <xsd:enumeration value="PMTB 023 Design - Verification"/>
          <xsd:enumeration value="PMTB 024 Design - Drawings and Drafting"/>
          <xsd:enumeration value="PMTB 025 Tender Design"/>
          <xsd:enumeration value="PMTB 026 Global Design Centre"/>
          <xsd:enumeration value="PMTB 027 Digital Engineering"/>
          <xsd:enumeration value="PMTB 031 Contract Administration - General"/>
          <xsd:enumeration value="PMTB 032 Laboratory Management"/>
          <xsd:enumeration value="PMTB 110 Highways"/>
          <xsd:enumeration value="PMTB 120 Rail"/>
          <xsd:enumeration value="PMTB 121.110 AEO Framework"/>
          <xsd:enumeration value="PMTB 121.121 Delivery Management - Competency Management"/>
          <xsd:enumeration value="PMTB 121.122 Delivery Management - Engineering Management"/>
          <xsd:enumeration value="PMTB 121.123 Delivery Management - Systems Engineering &amp; Safety Assurance"/>
          <xsd:enumeration value="PMTB 121.124 Delivery Management - Configuration Management"/>
          <xsd:enumeration value="PMTB 121.131 Disciplines - Combined Services Route (CSR)"/>
          <xsd:enumeration value="PMTB 121.132 Disciplines - Electrical"/>
          <xsd:enumeration value="PMTB 121.133 Disciplines - Overhead Wiring"/>
          <xsd:enumeration value="PMTB 121.140 Competency"/>
          <xsd:enumeration value="PMTB 130 Rail and Metro"/>
          <xsd:enumeration value="PMTB 140 Ports"/>
          <xsd:enumeration value="PMTB 150 Aviation"/>
          <xsd:enumeration value="PMTB 160 Traffic and Transport Planning"/>
          <xsd:enumeration value="PMTB 170 Intelligent Transport Systems"/>
          <xsd:enumeration value="PMTB 210 Tunneling"/>
          <xsd:enumeration value="PMTB 220 Geotechnical Engineering"/>
          <xsd:enumeration value="PMTB 310 Water and Wastewater Infrastructure"/>
          <xsd:enumeration value="PMTB 320 Water Resources"/>
          <xsd:enumeration value="PMTB 330 Stormwater Management"/>
          <xsd:enumeration value="PMTB 340 Irrigation"/>
          <xsd:enumeration value="PMTB 350 Hydrogeology"/>
          <xsd:enumeration value="PMTB 360 Water Management"/>
          <xsd:enumeration value="PMTB 370 Dams"/>
          <xsd:enumeration value="PMTB 410 Environment"/>
          <xsd:enumeration value="PMTB 420 Community and Stakeholder Engagement"/>
          <xsd:enumeration value="PMTB 430 Waste Management"/>
          <xsd:enumeration value="PMTB 440 Contaminated Land"/>
          <xsd:enumeration value="PMTB 510 Mining"/>
          <xsd:enumeration value="PMTB 520 Oil and Gas"/>
          <xsd:enumeration value="PMTB 530 Industrial"/>
          <xsd:enumeration value="PMTB 540 Energy Generation"/>
          <xsd:enumeration value="PMTB 550 Renewable Energy"/>
          <xsd:enumeration value="PMTB 560 Transmission and Distribution"/>
          <xsd:enumeration value="PMTB 570 Hydropower"/>
          <xsd:enumeration value="PMTB 580 Energy Management"/>
          <xsd:enumeration value="PMTB 610 Master Planning"/>
          <xsd:enumeration value="PMTB 620 Urban Design"/>
          <xsd:enumeration value="PMTB 630 Urban Development"/>
          <xsd:enumeration value="PMTB 640 Buildings"/>
          <xsd:enumeration value="PMTB 650 Landscape Architecture"/>
          <xsd:enumeration value="PMTB 660 Survey and GIS"/>
          <xsd:enumeration value="PMTB 710 Project Management"/>
          <xsd:enumeration value="PMTB 720 Asset Management"/>
          <xsd:enumeration value="PMTB 730 Facilities Management"/>
          <xsd:enumeration value="HSEQ Policies"/>
          <xsd:enumeration value="HESQ 02.01 BMS Administration"/>
          <xsd:enumeration value="HSEQ 02.02 BMS Templates"/>
          <xsd:enumeration value="HSEQ 02.03 Standard Compliance"/>
          <xsd:enumeration value="HSEQ 02.04 Certificates"/>
          <xsd:enumeration value="Leadership and Responsibility"/>
          <xsd:enumeration value="Legal Compliance"/>
          <xsd:enumeration value="Objectives, Targets and Plans"/>
          <xsd:enumeration value="HSEQ 06.01 HSE Risk Assessment"/>
          <xsd:enumeration value="HSEQ 06.02 Manual Tasks and Ergonomics"/>
          <xsd:enumeration value="HSEQ 06.03 Fatigue"/>
          <xsd:enumeration value="HSEQ 06.04 Fitness for Work"/>
          <xsd:enumeration value="HSEQ 06.05 Electrical Safety"/>
          <xsd:enumeration value="HSEQ 06.06 Hazardous Chemicals"/>
          <xsd:enumeration value="HSEQ 06.07 Driving and Transport"/>
          <xsd:enumeration value="HSEQ 06.08 Occupational Health"/>
          <xsd:enumeration value="HSEQ 06.09 Ground Penetration and Excavation"/>
          <xsd:enumeration value="HSEQ 06.10 Noise"/>
          <xsd:enumeration value="HSEQ 06.11 Personal Protective Equipment"/>
          <xsd:enumeration value="HSEQ 06.12 SWMS and Pre-Starts"/>
          <xsd:enumeration value="HSEQ 06.13 Rail Corridor"/>
          <xsd:enumeration value="HSEQ 06.14 Remote Locations"/>
          <xsd:enumeration value="Communication, Consultation and Engagement"/>
          <xsd:enumeration value="HSEQ 08.01 BMS General Training"/>
          <xsd:enumeration value="HSEQ 08.02 OHS Training"/>
          <xsd:enumeration value="HSEQ 08.03 BMS Project Management Training"/>
          <xsd:enumeration value="Suppliers, Contractors and Consultants"/>
          <xsd:enumeration value="HSEQ 10.01 Emergency Preparedness and Response"/>
          <xsd:enumeration value="HSEQ 10.02 First Aid"/>
          <xsd:enumeration value="HSEQ 10.03 Incident Notification and Reporting"/>
          <xsd:enumeration value="HSEQ 10.04 Injury Management"/>
          <xsd:enumeration value="HSEQ 11.01 Document and Records Management"/>
          <xsd:enumeration value="HSEQ 11.02 Knowledge Management"/>
          <xsd:enumeration value="HSEQ 12.01 Monitoring of HSEQ Performance"/>
          <xsd:enumeration value="HSEQ 12.02 Audit"/>
          <xsd:enumeration value="HSEQ 12.03 Management Review"/>
          <xsd:enumeration value="HSEQ 12.04 Continual Improvement"/>
          <xsd:enumeration value="Change Management"/>
          <xsd:enumeration value="Not applicable."/>
        </xsd:restriction>
      </xsd:simpleType>
    </xsd:element>
    <xsd:element name="Document_x0020_Title" ma:index="17" nillable="true" ma:displayName="Document Title" ma:format="Hyperlink" ma:internalName="Document_x0020_Titl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ntity" ma:index="30" nillable="true" ma:displayName="Entity" ma:internalName="Entity">
      <xsd:complexType>
        <xsd:complexContent>
          <xsd:extension base="dms:MultiChoice">
            <xsd:sequence>
              <xsd:element name="Value" maxOccurs="unbounded" minOccurs="0" nillable="true">
                <xsd:simpleType>
                  <xsd:restriction base="dms:Choice">
                    <xsd:enumeration value="SJ"/>
                    <xsd:enumeration value="Aetos"/>
                    <xsd:enumeration value="B+H"/>
                    <xsd:enumeration value="KTP"/>
                    <xsd:enumeration value="RBG"/>
                    <xsd:enumeration value="SAA"/>
                    <xsd:enumeration value="Sino-sun"/>
                    <xsd:enumeration value="SMEC"/>
                    <xsd:enumeration value="SMM"/>
                  </xsd:restriction>
                </xsd:simpleType>
              </xsd:element>
            </xsd:sequence>
          </xsd:extension>
        </xsd:complexContent>
      </xsd:complexType>
    </xsd:element>
    <xsd:element name="Language" ma:index="31" nillable="true" ma:displayName="Language" ma:default="eng" ma:internalName="Language">
      <xsd:complexType>
        <xsd:complexContent>
          <xsd:extension base="dms:MultiChoice">
            <xsd:sequence>
              <xsd:element name="Value" maxOccurs="unbounded" minOccurs="0" nillable="true">
                <xsd:simpleType>
                  <xsd:restriction base="dms:Choice">
                    <xsd:enumeration value="eng"/>
                    <xsd:enumeration value="zho"/>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81BE7-8F15-490C-8CC3-52530F71348A}">
  <ds:schemaRefs>
    <ds:schemaRef ds:uri="http://schemas.microsoft.com/sharepoint/v3/contenttype/forms"/>
  </ds:schemaRefs>
</ds:datastoreItem>
</file>

<file path=customXml/itemProps3.xml><?xml version="1.0" encoding="utf-8"?>
<ds:datastoreItem xmlns:ds="http://schemas.openxmlformats.org/officeDocument/2006/customXml" ds:itemID="{BAEA07A6-40D4-49E6-97AA-581ECAC1172D}">
  <ds:schemaRefs>
    <ds:schemaRef ds:uri="http://schemas.microsoft.com/office/2006/metadata/properties"/>
    <ds:schemaRef ds:uri="c6762906-e2d5-44eb-b3da-bd94eff07ed0"/>
    <ds:schemaRef ds:uri="07559c39-a4e3-493d-9171-b46aa88ec5ed"/>
    <ds:schemaRef ds:uri="http://schemas.microsoft.com/sharepoint/v4"/>
  </ds:schemaRefs>
</ds:datastoreItem>
</file>

<file path=customXml/itemProps4.xml><?xml version="1.0" encoding="utf-8"?>
<ds:datastoreItem xmlns:ds="http://schemas.openxmlformats.org/officeDocument/2006/customXml" ds:itemID="{42AAC58B-ED9C-4EC4-9172-FFC9E3D6D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9c39-a4e3-493d-9171-b46aa88ec5ed"/>
    <ds:schemaRef ds:uri="c6762906-e2d5-44eb-b3da-bd94eff07ed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9CA108-9B50-4985-A66E-A64CEF1AF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Meeting Agenda/Minutes Template</vt:lpstr>
    </vt:vector>
  </TitlesOfParts>
  <Manager/>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Agenda/Minutes Template</dc:title>
  <dc:subject>[Report Name]</dc:subject>
  <dc:creator/>
  <cp:lastModifiedBy/>
  <cp:revision>1</cp:revision>
  <dcterms:created xsi:type="dcterms:W3CDTF">2020-03-03T06:45:00Z</dcterms:created>
  <dcterms:modified xsi:type="dcterms:W3CDTF">2020-03-03T06:45:00Z</dcterms:modified>
  <cp:category>[Client Name]</cp:category>
  <cp:contentStatus>[Project No.]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0x0101003ABC13AE4491154F9E15681C2B351761</vt:lpwstr>
  </property>
  <property fmtid="{D5CDD505-2E9C-101B-9397-08002B2CF9AE}" pid="3" name="Order">
    <vt:r8>235400</vt:r8>
  </property>
  <property fmtid="{D5CDD505-2E9C-101B-9397-08002B2CF9AE}" pid="4" name="Visible">
    <vt:bool>true</vt:bool>
  </property>
  <property fmtid="{D5CDD505-2E9C-101B-9397-08002B2CF9AE}" pid="5" name="URL">
    <vt:lpwstr/>
  </property>
  <property fmtid="{D5CDD505-2E9C-101B-9397-08002B2CF9AE}" pid="6" name="xd_ProgID">
    <vt:lpwstr/>
  </property>
  <property fmtid="{D5CDD505-2E9C-101B-9397-08002B2CF9AE}" pid="7" name="WorkflowCreationPath">
    <vt:lpwstr>57a3cc15-ea5e-42a9-a54f-96f8a28b2f72,4;a43a264f-630b-4932-8a58-d462791f2356,10;</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Priority">
    <vt:lpwstr>BMS PM Documents</vt:lpwstr>
  </property>
</Properties>
</file>